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CB7B0" w14:textId="77777777" w:rsidR="00A61634" w:rsidRPr="002B0ED6" w:rsidRDefault="00CF4CC8" w:rsidP="00A61634">
      <w:pPr>
        <w:spacing w:before="240"/>
        <w:ind w:left="0" w:firstLine="397"/>
        <w:jc w:val="center"/>
        <w:rPr>
          <w:b/>
          <w:sz w:val="32"/>
          <w:szCs w:val="32"/>
          <w:lang w:val="pt-BR"/>
        </w:rPr>
      </w:pPr>
      <w:commentRangeStart w:id="0"/>
      <w:r w:rsidRPr="005C7E07">
        <w:rPr>
          <w:b/>
          <w:sz w:val="32"/>
          <w:szCs w:val="32"/>
          <w:lang w:val="pt-BR"/>
        </w:rPr>
        <w:t>Projeto Joaninha</w:t>
      </w:r>
      <w:r w:rsidR="00A61634">
        <w:rPr>
          <w:b/>
          <w:sz w:val="32"/>
          <w:szCs w:val="32"/>
          <w:lang w:val="pt-BR"/>
        </w:rPr>
        <w:t xml:space="preserve"> </w:t>
      </w:r>
      <w:commentRangeEnd w:id="0"/>
      <w:r w:rsidR="00CE381B">
        <w:rPr>
          <w:rStyle w:val="Refdecomentrio"/>
        </w:rPr>
        <w:commentReference w:id="0"/>
      </w:r>
    </w:p>
    <w:p w14:paraId="26EFDFCA" w14:textId="77777777" w:rsidR="00E27DDF" w:rsidRPr="00A61634" w:rsidRDefault="00CF4CC8" w:rsidP="00A61634">
      <w:pPr>
        <w:spacing w:before="240"/>
        <w:jc w:val="center"/>
        <w:rPr>
          <w:b/>
          <w:shd w:val="clear" w:color="auto" w:fill="FFFFFF"/>
          <w:lang w:val="pt-BR"/>
        </w:rPr>
      </w:pPr>
      <w:r w:rsidRPr="005E732C">
        <w:rPr>
          <w:b/>
          <w:shd w:val="clear" w:color="auto" w:fill="FFFFFF"/>
          <w:lang w:val="pt-BR"/>
        </w:rPr>
        <w:t xml:space="preserve">Jose </w:t>
      </w:r>
      <w:proofErr w:type="spellStart"/>
      <w:r w:rsidRPr="005E732C">
        <w:rPr>
          <w:b/>
          <w:shd w:val="clear" w:color="auto" w:fill="FFFFFF"/>
          <w:lang w:val="pt-BR"/>
        </w:rPr>
        <w:t>Luis</w:t>
      </w:r>
      <w:proofErr w:type="spellEnd"/>
      <w:r w:rsidRPr="005E732C">
        <w:rPr>
          <w:b/>
          <w:shd w:val="clear" w:color="auto" w:fill="FFFFFF"/>
          <w:lang w:val="pt-BR"/>
        </w:rPr>
        <w:t xml:space="preserve"> Merma </w:t>
      </w:r>
      <w:proofErr w:type="spellStart"/>
      <w:r w:rsidRPr="005E732C">
        <w:rPr>
          <w:b/>
          <w:shd w:val="clear" w:color="auto" w:fill="FFFFFF"/>
          <w:lang w:val="pt-BR"/>
        </w:rPr>
        <w:t>Pinedo</w:t>
      </w:r>
      <w:proofErr w:type="spellEnd"/>
      <w:r w:rsidR="004D5234" w:rsidRPr="005E732C">
        <w:rPr>
          <w:b/>
          <w:lang w:val="pt-BR"/>
        </w:rPr>
        <w:t xml:space="preserve">, </w:t>
      </w:r>
      <w:r w:rsidRPr="005E732C">
        <w:rPr>
          <w:b/>
          <w:shd w:val="clear" w:color="auto" w:fill="FFFFFF"/>
          <w:lang w:val="pt-BR"/>
        </w:rPr>
        <w:t>William Martins de Oliveira</w:t>
      </w:r>
      <w:r w:rsidR="004D5234" w:rsidRPr="005E732C">
        <w:rPr>
          <w:b/>
          <w:lang w:val="pt-BR"/>
        </w:rPr>
        <w:t xml:space="preserve">, </w:t>
      </w:r>
      <w:proofErr w:type="spellStart"/>
      <w:r w:rsidRPr="005E732C">
        <w:rPr>
          <w:b/>
          <w:shd w:val="clear" w:color="auto" w:fill="FFFFFF"/>
          <w:lang w:val="pt-BR"/>
        </w:rPr>
        <w:t>Yago</w:t>
      </w:r>
      <w:proofErr w:type="spellEnd"/>
      <w:r w:rsidRPr="005E732C">
        <w:rPr>
          <w:b/>
          <w:shd w:val="clear" w:color="auto" w:fill="FFFFFF"/>
          <w:lang w:val="pt-BR"/>
        </w:rPr>
        <w:t xml:space="preserve"> de </w:t>
      </w:r>
      <w:proofErr w:type="spellStart"/>
      <w:r w:rsidRPr="005E732C">
        <w:rPr>
          <w:b/>
          <w:shd w:val="clear" w:color="auto" w:fill="FFFFFF"/>
          <w:lang w:val="pt-BR"/>
        </w:rPr>
        <w:t>Oliveira</w:t>
      </w:r>
      <w:r w:rsidR="004D5234" w:rsidRPr="005E732C">
        <w:rPr>
          <w:b/>
          <w:lang w:val="pt-BR"/>
        </w:rPr>
        <w:t>Souza</w:t>
      </w:r>
      <w:proofErr w:type="spellEnd"/>
      <w:r w:rsidR="004D5234" w:rsidRPr="005E732C">
        <w:rPr>
          <w:b/>
          <w:lang w:val="pt-BR"/>
        </w:rPr>
        <w:t xml:space="preserve">, </w:t>
      </w:r>
      <w:r w:rsidRPr="005E732C">
        <w:rPr>
          <w:b/>
          <w:shd w:val="clear" w:color="auto" w:fill="FFFFFF"/>
          <w:lang w:val="pt-BR"/>
        </w:rPr>
        <w:t>Eduardo de Lima Cipriano</w:t>
      </w:r>
    </w:p>
    <w:p w14:paraId="5B68FDCE" w14:textId="77777777" w:rsidR="007B3B5D" w:rsidRDefault="004D5234" w:rsidP="00992E34">
      <w:pPr>
        <w:spacing w:before="240"/>
        <w:jc w:val="center"/>
        <w:rPr>
          <w:lang w:val="pt-BR"/>
        </w:rPr>
      </w:pPr>
      <w:r w:rsidRPr="005E732C">
        <w:rPr>
          <w:lang w:val="pt-BR"/>
        </w:rPr>
        <w:t>Faculdade Impacta de Tecnologia</w:t>
      </w:r>
      <w:r w:rsidRPr="005E732C">
        <w:rPr>
          <w:lang w:val="pt-BR"/>
        </w:rPr>
        <w:br/>
        <w:t>São Paulo – SP – Brasil</w:t>
      </w:r>
    </w:p>
    <w:p w14:paraId="65DDB53B" w14:textId="77777777" w:rsidR="00992E34" w:rsidRPr="007B3B5D" w:rsidRDefault="00992E34" w:rsidP="00992E34">
      <w:pPr>
        <w:spacing w:before="240"/>
        <w:jc w:val="center"/>
        <w:rPr>
          <w:lang w:val="pt-BR"/>
        </w:rPr>
      </w:pPr>
    </w:p>
    <w:p w14:paraId="057E79C5" w14:textId="77777777" w:rsidR="00C140D8" w:rsidRPr="00746C9A" w:rsidRDefault="00082801" w:rsidP="00992E34">
      <w:pPr>
        <w:spacing w:before="12" w:after="12"/>
        <w:jc w:val="center"/>
        <w:rPr>
          <w:rFonts w:ascii="Courier New" w:eastAsia="Courier New" w:hAnsi="Courier New" w:cs="Courier New"/>
          <w:sz w:val="20"/>
          <w:szCs w:val="20"/>
          <w:u w:val="single"/>
          <w:lang w:val="pt-BR"/>
        </w:rPr>
      </w:pPr>
      <w:r w:rsidRPr="00746C9A">
        <w:rPr>
          <w:rFonts w:ascii="Courier New" w:hAnsi="Courier New" w:cs="Courier New"/>
          <w:sz w:val="20"/>
          <w:szCs w:val="20"/>
          <w:lang w:val="pt-BR"/>
        </w:rPr>
        <w:t>eduardo.cipriano@aluno.faculdadeimpacta.com.br</w:t>
      </w:r>
    </w:p>
    <w:p w14:paraId="60122C2B" w14:textId="77777777" w:rsidR="00E20F1A" w:rsidRPr="00746C9A" w:rsidRDefault="00082801" w:rsidP="00992E34">
      <w:pPr>
        <w:spacing w:before="12" w:after="12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836B70">
        <w:rPr>
          <w:rFonts w:ascii="Courier New" w:hAnsi="Courier New" w:cs="Courier New"/>
          <w:sz w:val="20"/>
          <w:szCs w:val="20"/>
          <w:lang w:val="pt-BR"/>
          <w:rPrChange w:id="1" w:author="Eduardo de Lima Cipriano" w:date="2019-10-02T08:31:00Z">
            <w:rPr>
              <w:rFonts w:ascii="Courier New" w:hAnsi="Courier New" w:cs="Courier New"/>
              <w:sz w:val="20"/>
              <w:szCs w:val="20"/>
            </w:rPr>
          </w:rPrChange>
        </w:rPr>
        <w:t>jose.pinedo@aluno.faculdadeimpacta.com.br</w:t>
      </w:r>
    </w:p>
    <w:p w14:paraId="343550E7" w14:textId="77777777" w:rsidR="00E20F1A" w:rsidRPr="00746C9A" w:rsidRDefault="00082801" w:rsidP="00992E34">
      <w:pPr>
        <w:spacing w:before="12" w:after="12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E20F1A" w:rsidRPr="00746C9A" w:rsidSect="00AA0439">
          <w:headerReference w:type="even" r:id="rId9"/>
          <w:headerReference w:type="default" r:id="rId10"/>
          <w:footerReference w:type="even" r:id="rId11"/>
          <w:footerReference w:type="first" r:id="rId12"/>
          <w:type w:val="continuous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  <w:r w:rsidRPr="00746C9A">
        <w:rPr>
          <w:rFonts w:ascii="Courier New" w:eastAsia="Courier New" w:hAnsi="Courier New" w:cs="Courier New"/>
          <w:sz w:val="20"/>
          <w:szCs w:val="20"/>
          <w:lang w:val="pt-BR"/>
        </w:rPr>
        <w:t>william.oliveira@aluno.faculdadeimpacta.com.br</w:t>
      </w:r>
    </w:p>
    <w:p w14:paraId="7C6D7B3E" w14:textId="503B6B0E" w:rsidR="00E20F1A" w:rsidRPr="00836B70" w:rsidRDefault="00EE139C" w:rsidP="00EE139C">
      <w:pPr>
        <w:jc w:val="center"/>
        <w:rPr>
          <w:rFonts w:ascii="Courier New" w:hAnsi="Courier New" w:cs="Courier New"/>
          <w:sz w:val="20"/>
          <w:szCs w:val="20"/>
          <w:lang w:val="pt-BR"/>
          <w:rPrChange w:id="2" w:author="Eduardo de Lima Cipriano" w:date="2019-10-02T08:31:00Z">
            <w:rPr>
              <w:rFonts w:ascii="Courier New" w:hAnsi="Courier New" w:cs="Courier New"/>
              <w:sz w:val="20"/>
              <w:szCs w:val="20"/>
            </w:rPr>
          </w:rPrChange>
        </w:rPr>
      </w:pPr>
      <w:r w:rsidRPr="00836B70">
        <w:rPr>
          <w:rFonts w:ascii="Courier New" w:hAnsi="Courier New" w:cs="Courier New"/>
          <w:sz w:val="20"/>
          <w:szCs w:val="20"/>
          <w:lang w:val="pt-BR"/>
          <w:rPrChange w:id="3" w:author="Eduardo de Lima Cipriano" w:date="2019-10-02T08:31:00Z">
            <w:rPr>
              <w:rFonts w:ascii="Courier New" w:hAnsi="Courier New" w:cs="Courier New"/>
              <w:sz w:val="20"/>
              <w:szCs w:val="20"/>
            </w:rPr>
          </w:rPrChange>
        </w:rPr>
        <w:lastRenderedPageBreak/>
        <w:t>yago.justo@aluno.faculdadeimpacta.com.br</w:t>
      </w:r>
    </w:p>
    <w:p w14:paraId="08DD4A88" w14:textId="5B558125" w:rsidR="00C140D8" w:rsidRPr="00EE139C" w:rsidRDefault="00082801" w:rsidP="00EE139C">
      <w:pPr>
        <w:rPr>
          <w:rFonts w:ascii="Times New Roman" w:hAnsi="Times New Roman" w:cs="Times New Roman"/>
          <w:i/>
        </w:rPr>
      </w:pPr>
      <w:r w:rsidRPr="00836B70">
        <w:rPr>
          <w:rFonts w:ascii="Times New Roman" w:hAnsi="Times New Roman" w:cs="Times New Roman"/>
          <w:b/>
          <w:i/>
          <w:rPrChange w:id="4" w:author="Eduardo de Lima Cipriano" w:date="2019-10-02T08:31:00Z">
            <w:rPr>
              <w:rFonts w:ascii="Times New Roman" w:hAnsi="Times New Roman" w:cs="Times New Roman"/>
              <w:b/>
              <w:i/>
              <w:lang w:val="pt-BR"/>
            </w:rPr>
          </w:rPrChange>
        </w:rPr>
        <w:t>Abstract.</w:t>
      </w:r>
      <w:r w:rsidR="00746C9A" w:rsidRPr="00836B70">
        <w:rPr>
          <w:rFonts w:ascii="Times New Roman" w:hAnsi="Times New Roman" w:cs="Times New Roman"/>
          <w:b/>
          <w:i/>
          <w:rPrChange w:id="5" w:author="Eduardo de Lima Cipriano" w:date="2019-10-02T08:31:00Z">
            <w:rPr>
              <w:rFonts w:ascii="Times New Roman" w:hAnsi="Times New Roman" w:cs="Times New Roman"/>
              <w:b/>
              <w:i/>
              <w:lang w:val="pt-BR"/>
            </w:rPr>
          </w:rPrChange>
        </w:rPr>
        <w:t xml:space="preserve"> </w:t>
      </w:r>
      <w:r w:rsidRPr="00082801">
        <w:rPr>
          <w:rFonts w:ascii="Times New Roman" w:hAnsi="Times New Roman" w:cs="Times New Roman"/>
          <w:i/>
        </w:rPr>
        <w:t>This document encompasses the main issue at hand that is order management, which comes from a wide range of concurrent customers.</w:t>
      </w:r>
      <w:r w:rsidR="00EE139C">
        <w:rPr>
          <w:rFonts w:ascii="Times New Roman" w:hAnsi="Times New Roman" w:cs="Times New Roman"/>
          <w:i/>
        </w:rPr>
        <w:t xml:space="preserve"> </w:t>
      </w:r>
      <w:r w:rsidRPr="00082801">
        <w:rPr>
          <w:rFonts w:ascii="Times New Roman" w:hAnsi="Times New Roman" w:cs="Times New Roman"/>
          <w:i/>
        </w:rPr>
        <w:t xml:space="preserve">The solution is an API that receives requests from </w:t>
      </w:r>
      <w:proofErr w:type="spellStart"/>
      <w:r w:rsidRPr="00082801">
        <w:rPr>
          <w:rFonts w:ascii="Times New Roman" w:hAnsi="Times New Roman" w:cs="Times New Roman"/>
          <w:i/>
        </w:rPr>
        <w:t>facebook</w:t>
      </w:r>
      <w:proofErr w:type="spellEnd"/>
      <w:r w:rsidRPr="00082801">
        <w:rPr>
          <w:rFonts w:ascii="Times New Roman" w:hAnsi="Times New Roman" w:cs="Times New Roman"/>
          <w:i/>
        </w:rPr>
        <w:t xml:space="preserve">, </w:t>
      </w:r>
      <w:proofErr w:type="spellStart"/>
      <w:r w:rsidRPr="00082801">
        <w:rPr>
          <w:rFonts w:ascii="Times New Roman" w:hAnsi="Times New Roman" w:cs="Times New Roman"/>
          <w:i/>
        </w:rPr>
        <w:t>whatsapp</w:t>
      </w:r>
      <w:proofErr w:type="spellEnd"/>
      <w:r w:rsidRPr="00082801">
        <w:rPr>
          <w:rFonts w:ascii="Times New Roman" w:hAnsi="Times New Roman" w:cs="Times New Roman"/>
          <w:i/>
        </w:rPr>
        <w:t xml:space="preserve"> and staff. </w:t>
      </w:r>
      <w:proofErr w:type="spellStart"/>
      <w:r w:rsidRPr="00082801">
        <w:rPr>
          <w:rFonts w:ascii="Times New Roman" w:hAnsi="Times New Roman" w:cs="Times New Roman"/>
          <w:i/>
          <w:lang w:val="pt-BR"/>
        </w:rPr>
        <w:t>That</w:t>
      </w:r>
      <w:proofErr w:type="spellEnd"/>
      <w:r w:rsidRPr="00082801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082801">
        <w:rPr>
          <w:rFonts w:ascii="Times New Roman" w:hAnsi="Times New Roman" w:cs="Times New Roman"/>
          <w:i/>
          <w:lang w:val="pt-BR"/>
        </w:rPr>
        <w:t>was</w:t>
      </w:r>
      <w:proofErr w:type="spellEnd"/>
      <w:r w:rsidRPr="00082801">
        <w:rPr>
          <w:rFonts w:ascii="Times New Roman" w:hAnsi="Times New Roman" w:cs="Times New Roman"/>
          <w:i/>
          <w:lang w:val="pt-BR"/>
        </w:rPr>
        <w:t xml:space="preserve"> in </w:t>
      </w:r>
      <w:proofErr w:type="spellStart"/>
      <w:r w:rsidRPr="00082801">
        <w:rPr>
          <w:rFonts w:ascii="Times New Roman" w:hAnsi="Times New Roman" w:cs="Times New Roman"/>
          <w:i/>
          <w:lang w:val="pt-BR"/>
        </w:rPr>
        <w:t>order</w:t>
      </w:r>
      <w:proofErr w:type="spellEnd"/>
      <w:r w:rsidRPr="00082801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082801">
        <w:rPr>
          <w:rFonts w:ascii="Times New Roman" w:hAnsi="Times New Roman" w:cs="Times New Roman"/>
          <w:i/>
          <w:lang w:val="pt-BR"/>
        </w:rPr>
        <w:t>of</w:t>
      </w:r>
      <w:proofErr w:type="spellEnd"/>
      <w:r w:rsidRPr="00082801">
        <w:rPr>
          <w:rFonts w:ascii="Times New Roman" w:hAnsi="Times New Roman" w:cs="Times New Roman"/>
          <w:i/>
          <w:lang w:val="pt-BR"/>
        </w:rPr>
        <w:t xml:space="preserve"> time </w:t>
      </w:r>
      <w:proofErr w:type="spellStart"/>
      <w:r w:rsidRPr="00082801">
        <w:rPr>
          <w:rFonts w:ascii="Times New Roman" w:hAnsi="Times New Roman" w:cs="Times New Roman"/>
          <w:i/>
          <w:lang w:val="pt-BR"/>
        </w:rPr>
        <w:t>requested</w:t>
      </w:r>
      <w:proofErr w:type="spellEnd"/>
      <w:r w:rsidRPr="00082801">
        <w:rPr>
          <w:rFonts w:ascii="Times New Roman" w:hAnsi="Times New Roman" w:cs="Times New Roman"/>
          <w:i/>
          <w:lang w:val="pt-BR"/>
        </w:rPr>
        <w:t>.</w:t>
      </w:r>
    </w:p>
    <w:p w14:paraId="6BF91D59" w14:textId="1B0AAC94" w:rsidR="00B043FB" w:rsidRDefault="00082801" w:rsidP="00992E34">
      <w:pPr>
        <w:rPr>
          <w:rFonts w:ascii="Times New Roman" w:hAnsi="Times New Roman" w:cs="Times New Roman"/>
          <w:i/>
          <w:lang w:val="pt-BR"/>
        </w:rPr>
      </w:pPr>
      <w:r w:rsidRPr="00082801">
        <w:rPr>
          <w:rFonts w:ascii="Times New Roman" w:hAnsi="Times New Roman" w:cs="Times New Roman"/>
          <w:b/>
          <w:i/>
          <w:lang w:val="pt-BR"/>
        </w:rPr>
        <w:t>Resumo.</w:t>
      </w:r>
      <w:r w:rsidR="00746C9A">
        <w:rPr>
          <w:rFonts w:ascii="Times New Roman" w:hAnsi="Times New Roman" w:cs="Times New Roman"/>
          <w:b/>
          <w:i/>
          <w:lang w:val="pt-BR"/>
        </w:rPr>
        <w:t xml:space="preserve"> </w:t>
      </w:r>
      <w:r w:rsidRPr="00082801">
        <w:rPr>
          <w:rFonts w:ascii="Times New Roman" w:hAnsi="Times New Roman" w:cs="Times New Roman"/>
          <w:i/>
          <w:lang w:val="pt-BR"/>
        </w:rPr>
        <w:t>Este documento engloba o principal problema em questão que é o gerenciamento falho de pedidos, que provém de uma v</w:t>
      </w:r>
      <w:r w:rsidR="00EE139C">
        <w:rPr>
          <w:rFonts w:ascii="Times New Roman" w:hAnsi="Times New Roman" w:cs="Times New Roman"/>
          <w:i/>
          <w:lang w:val="pt-BR"/>
        </w:rPr>
        <w:t xml:space="preserve">asta gama de clientes. </w:t>
      </w:r>
      <w:r w:rsidRPr="00082801">
        <w:rPr>
          <w:rFonts w:ascii="Times New Roman" w:hAnsi="Times New Roman" w:cs="Times New Roman"/>
          <w:i/>
          <w:lang w:val="pt-BR"/>
        </w:rPr>
        <w:t xml:space="preserve">A solução imposta é fazer um API que junte os pedidos do </w:t>
      </w:r>
      <w:proofErr w:type="spellStart"/>
      <w:r w:rsidRPr="00082801">
        <w:rPr>
          <w:rFonts w:ascii="Times New Roman" w:hAnsi="Times New Roman" w:cs="Times New Roman"/>
          <w:i/>
          <w:lang w:val="pt-BR"/>
        </w:rPr>
        <w:t>facebook</w:t>
      </w:r>
      <w:proofErr w:type="spellEnd"/>
      <w:r w:rsidRPr="00082801">
        <w:rPr>
          <w:rFonts w:ascii="Times New Roman" w:hAnsi="Times New Roman" w:cs="Times New Roman"/>
          <w:i/>
          <w:lang w:val="pt-BR"/>
        </w:rPr>
        <w:t xml:space="preserve">, </w:t>
      </w:r>
      <w:proofErr w:type="spellStart"/>
      <w:r w:rsidRPr="00082801">
        <w:rPr>
          <w:rFonts w:ascii="Times New Roman" w:hAnsi="Times New Roman" w:cs="Times New Roman"/>
          <w:i/>
          <w:lang w:val="pt-BR"/>
        </w:rPr>
        <w:t>Whatsapp</w:t>
      </w:r>
      <w:proofErr w:type="spellEnd"/>
      <w:r w:rsidRPr="00082801">
        <w:rPr>
          <w:rFonts w:ascii="Times New Roman" w:hAnsi="Times New Roman" w:cs="Times New Roman"/>
          <w:i/>
          <w:lang w:val="pt-BR"/>
        </w:rPr>
        <w:t xml:space="preserve"> e no pessoal</w:t>
      </w:r>
      <w:r w:rsidR="00EE139C">
        <w:rPr>
          <w:rFonts w:ascii="Times New Roman" w:hAnsi="Times New Roman" w:cs="Times New Roman"/>
          <w:i/>
          <w:lang w:val="pt-BR"/>
        </w:rPr>
        <w:t xml:space="preserve"> e</w:t>
      </w:r>
      <w:commentRangeStart w:id="6"/>
      <w:r w:rsidR="00EE139C">
        <w:rPr>
          <w:rFonts w:ascii="Times New Roman" w:hAnsi="Times New Roman" w:cs="Times New Roman"/>
          <w:i/>
          <w:lang w:val="pt-BR"/>
        </w:rPr>
        <w:t xml:space="preserve"> os </w:t>
      </w:r>
      <w:ins w:id="7" w:author="Eduardo de Lima Cipriano" w:date="2019-10-02T08:31:00Z">
        <w:r w:rsidR="00836B70">
          <w:rPr>
            <w:rFonts w:ascii="Times New Roman" w:hAnsi="Times New Roman" w:cs="Times New Roman"/>
            <w:i/>
            <w:lang w:val="pt-BR"/>
          </w:rPr>
          <w:t>organize</w:t>
        </w:r>
      </w:ins>
      <w:del w:id="8" w:author="Eduardo de Lima Cipriano" w:date="2019-10-02T08:31:00Z">
        <w:r w:rsidR="00EE139C" w:rsidDel="00836B70">
          <w:rPr>
            <w:rFonts w:ascii="Times New Roman" w:hAnsi="Times New Roman" w:cs="Times New Roman"/>
            <w:i/>
            <w:lang w:val="pt-BR"/>
          </w:rPr>
          <w:delText>coloque</w:delText>
        </w:r>
      </w:del>
      <w:r w:rsidRPr="00082801">
        <w:rPr>
          <w:rFonts w:ascii="Times New Roman" w:hAnsi="Times New Roman" w:cs="Times New Roman"/>
          <w:i/>
          <w:lang w:val="pt-BR"/>
        </w:rPr>
        <w:t xml:space="preserve"> </w:t>
      </w:r>
      <w:commentRangeEnd w:id="6"/>
      <w:r w:rsidR="00A13702">
        <w:rPr>
          <w:rStyle w:val="Refdecomentrio"/>
        </w:rPr>
        <w:commentReference w:id="6"/>
      </w:r>
      <w:r w:rsidR="00EE139C">
        <w:rPr>
          <w:rFonts w:ascii="Times New Roman" w:hAnsi="Times New Roman" w:cs="Times New Roman"/>
          <w:i/>
          <w:lang w:val="pt-BR"/>
        </w:rPr>
        <w:t>e</w:t>
      </w:r>
      <w:r w:rsidRPr="00082801">
        <w:rPr>
          <w:rFonts w:ascii="Times New Roman" w:hAnsi="Times New Roman" w:cs="Times New Roman"/>
          <w:i/>
          <w:lang w:val="pt-BR"/>
        </w:rPr>
        <w:t>m</w:t>
      </w:r>
      <w:r w:rsidR="00EE139C">
        <w:rPr>
          <w:rFonts w:ascii="Times New Roman" w:hAnsi="Times New Roman" w:cs="Times New Roman"/>
          <w:i/>
          <w:lang w:val="pt-BR"/>
        </w:rPr>
        <w:t xml:space="preserve"> ordem por</w:t>
      </w:r>
      <w:r w:rsidRPr="00082801">
        <w:rPr>
          <w:rFonts w:ascii="Times New Roman" w:hAnsi="Times New Roman" w:cs="Times New Roman"/>
          <w:i/>
          <w:lang w:val="pt-BR"/>
        </w:rPr>
        <w:t xml:space="preserve"> horário solicitado.</w:t>
      </w:r>
    </w:p>
    <w:p w14:paraId="076F2F3D" w14:textId="77777777" w:rsidR="00EE139C" w:rsidRPr="00173626" w:rsidRDefault="00EE139C" w:rsidP="00992E34">
      <w:pPr>
        <w:rPr>
          <w:rFonts w:ascii="Times New Roman" w:hAnsi="Times New Roman" w:cs="Times New Roman"/>
          <w:i/>
          <w:lang w:val="pt-BR"/>
        </w:rPr>
      </w:pPr>
    </w:p>
    <w:p w14:paraId="4EE7C66F" w14:textId="1EA91BD7" w:rsidR="00DE559E" w:rsidRPr="00EE139C" w:rsidRDefault="00082801" w:rsidP="00EE139C">
      <w:pPr>
        <w:spacing w:before="240"/>
        <w:jc w:val="left"/>
        <w:rPr>
          <w:rFonts w:ascii="Times New Roman" w:hAnsi="Times New Roman" w:cs="Times New Roman"/>
          <w:b/>
          <w:sz w:val="26"/>
          <w:szCs w:val="26"/>
          <w:lang w:val="pt-BR"/>
        </w:rPr>
      </w:pPr>
      <w:commentRangeStart w:id="9"/>
      <w:r w:rsidRPr="00082801">
        <w:rPr>
          <w:rFonts w:ascii="Times New Roman" w:hAnsi="Times New Roman" w:cs="Times New Roman"/>
          <w:b/>
          <w:lang w:val="pt-BR"/>
        </w:rPr>
        <w:t>1.</w:t>
      </w:r>
      <w:commentRangeStart w:id="10"/>
      <w:commentRangeStart w:id="11"/>
      <w:r w:rsidRPr="00746C9A">
        <w:rPr>
          <w:rFonts w:ascii="Times New Roman" w:hAnsi="Times New Roman" w:cs="Times New Roman"/>
          <w:b/>
          <w:sz w:val="26"/>
          <w:szCs w:val="26"/>
          <w:lang w:val="pt-BR"/>
        </w:rPr>
        <w:t>Introdução</w:t>
      </w:r>
      <w:commentRangeEnd w:id="10"/>
      <w:r w:rsidR="00A13702">
        <w:rPr>
          <w:rStyle w:val="Refdecomentrio"/>
        </w:rPr>
        <w:commentReference w:id="10"/>
      </w:r>
      <w:commentRangeEnd w:id="11"/>
      <w:r w:rsidR="00A13702">
        <w:rPr>
          <w:rStyle w:val="Refdecomentrio"/>
        </w:rPr>
        <w:commentReference w:id="11"/>
      </w:r>
      <w:commentRangeEnd w:id="9"/>
      <w:r w:rsidR="00CE381B">
        <w:rPr>
          <w:rStyle w:val="Refdecomentrio"/>
        </w:rPr>
        <w:commentReference w:id="9"/>
      </w:r>
    </w:p>
    <w:p w14:paraId="38E01736" w14:textId="40095BC7" w:rsidR="00EE139C" w:rsidRDefault="00136711" w:rsidP="00992E34">
      <w:pPr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produto é feito para prover o maior controle de pedidos ao gerenciador e que seja de fácil operação e bom desempenho.</w:t>
      </w:r>
    </w:p>
    <w:p w14:paraId="6EBF4B2F" w14:textId="34BF6799" w:rsidR="00EE139C" w:rsidRDefault="00EE139C" w:rsidP="00EE139C">
      <w:pPr>
        <w:tabs>
          <w:tab w:val="left" w:pos="6945"/>
        </w:tabs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Foi solicita pelo cliente </w:t>
      </w:r>
      <w:r w:rsidRPr="00082801">
        <w:rPr>
          <w:rFonts w:ascii="Times New Roman" w:hAnsi="Times New Roman" w:cs="Times New Roman"/>
          <w:lang w:val="pt-BR"/>
        </w:rPr>
        <w:t>Carl</w:t>
      </w:r>
      <w:r>
        <w:rPr>
          <w:rFonts w:ascii="Times New Roman" w:hAnsi="Times New Roman" w:cs="Times New Roman"/>
          <w:lang w:val="pt-BR"/>
        </w:rPr>
        <w:t xml:space="preserve">os Eduardo da Silva </w:t>
      </w:r>
      <w:proofErr w:type="spellStart"/>
      <w:r>
        <w:rPr>
          <w:rFonts w:ascii="Times New Roman" w:hAnsi="Times New Roman" w:cs="Times New Roman"/>
          <w:lang w:val="pt-BR"/>
        </w:rPr>
        <w:t>Schendroski</w:t>
      </w:r>
      <w:proofErr w:type="spellEnd"/>
      <w:r>
        <w:rPr>
          <w:rFonts w:ascii="Times New Roman" w:hAnsi="Times New Roman" w:cs="Times New Roman"/>
          <w:lang w:val="pt-BR"/>
        </w:rPr>
        <w:t xml:space="preserve"> que criássemos um sistema que integrasse pedidos do Facebook, WhatsApp, no estabelecimento e por telefone, em um só local para um melhor controle.</w:t>
      </w:r>
    </w:p>
    <w:p w14:paraId="2DF6392B" w14:textId="74B51248" w:rsidR="00EE139C" w:rsidRDefault="00EE139C" w:rsidP="00EE139C">
      <w:pPr>
        <w:tabs>
          <w:tab w:val="left" w:pos="6945"/>
        </w:tabs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Será entregue um sistema que inove a maneira de se fazer os pedidos e tem o cadastro para que cada usuário personalize os seus pedidos, assim fazendo uma triagem mais dinâmica e organizada.</w:t>
      </w:r>
    </w:p>
    <w:p w14:paraId="37B817EF" w14:textId="77777777" w:rsidR="007B3B5D" w:rsidRPr="007B3B5D" w:rsidRDefault="00082801" w:rsidP="00992E34">
      <w:pPr>
        <w:pStyle w:val="PargrafodaLista"/>
        <w:keepNext/>
        <w:numPr>
          <w:ilvl w:val="1"/>
          <w:numId w:val="2"/>
        </w:numPr>
        <w:spacing w:before="240"/>
        <w:ind w:left="874"/>
        <w:jc w:val="left"/>
        <w:rPr>
          <w:rFonts w:ascii="Times New Roman" w:hAnsi="Times New Roman" w:cs="Times New Roman"/>
          <w:b/>
        </w:rPr>
      </w:pPr>
      <w:proofErr w:type="spellStart"/>
      <w:r w:rsidRPr="00082801">
        <w:rPr>
          <w:rFonts w:ascii="Times New Roman" w:hAnsi="Times New Roman" w:cs="Times New Roman"/>
          <w:b/>
        </w:rPr>
        <w:t>Apresentação</w:t>
      </w:r>
      <w:proofErr w:type="spellEnd"/>
      <w:r w:rsidRPr="00082801">
        <w:rPr>
          <w:rFonts w:ascii="Times New Roman" w:hAnsi="Times New Roman" w:cs="Times New Roman"/>
          <w:b/>
        </w:rPr>
        <w:t xml:space="preserve"> do </w:t>
      </w:r>
      <w:commentRangeStart w:id="12"/>
      <w:proofErr w:type="spellStart"/>
      <w:r w:rsidRPr="00082801">
        <w:rPr>
          <w:rFonts w:ascii="Times New Roman" w:hAnsi="Times New Roman" w:cs="Times New Roman"/>
          <w:b/>
        </w:rPr>
        <w:t>Problema</w:t>
      </w:r>
      <w:commentRangeEnd w:id="12"/>
      <w:proofErr w:type="spellEnd"/>
      <w:r w:rsidR="00A13702">
        <w:rPr>
          <w:rStyle w:val="Refdecomentrio"/>
        </w:rPr>
        <w:commentReference w:id="12"/>
      </w:r>
    </w:p>
    <w:p w14:paraId="2C7AF52E" w14:textId="0DBF39A3" w:rsidR="00DE559E" w:rsidRPr="00173626" w:rsidRDefault="00136711" w:rsidP="00992E34">
      <w:pPr>
        <w:keepNext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Atualmente o sistema de pedidos do cliente está fragmentado pelo Facebook, WhatsApp, no estabelecimento e por telefone, impossibilitando um controle preciso de pedidos devido ao tempo com que leva para coletar todas as informações decorrentes dos solicitantes.</w:t>
      </w:r>
    </w:p>
    <w:p w14:paraId="041CB8E3" w14:textId="2997E563" w:rsidR="008A4CB8" w:rsidRPr="000578A3" w:rsidRDefault="00082801" w:rsidP="00992E34">
      <w:pPr>
        <w:keepNext/>
        <w:spacing w:before="240"/>
        <w:jc w:val="left"/>
        <w:rPr>
          <w:rFonts w:ascii="Times New Roman" w:hAnsi="Times New Roman" w:cs="Times New Roman"/>
          <w:lang w:val="pt-BR"/>
        </w:rPr>
      </w:pPr>
      <w:r w:rsidRPr="00082801">
        <w:rPr>
          <w:rFonts w:ascii="Times New Roman" w:hAnsi="Times New Roman" w:cs="Times New Roman"/>
          <w:b/>
          <w:lang w:val="pt-BR"/>
        </w:rPr>
        <w:t>1.</w:t>
      </w:r>
      <w:r w:rsidR="005C7F3A" w:rsidRPr="00082801">
        <w:rPr>
          <w:rFonts w:ascii="Times New Roman" w:hAnsi="Times New Roman" w:cs="Times New Roman"/>
          <w:b/>
          <w:lang w:val="pt-BR"/>
        </w:rPr>
        <w:t>2. Objetivos</w:t>
      </w:r>
    </w:p>
    <w:p w14:paraId="5CED8167" w14:textId="77777777" w:rsidR="007A475A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 w:rsidRPr="00082801">
        <w:rPr>
          <w:rFonts w:ascii="Times New Roman" w:hAnsi="Times New Roman" w:cs="Times New Roman"/>
          <w:lang w:val="pt-BR"/>
        </w:rPr>
        <w:t>É facilitar o at</w:t>
      </w:r>
      <w:r w:rsidR="006A26E4" w:rsidRPr="002B0ED6">
        <w:rPr>
          <w:rFonts w:ascii="Times New Roman" w:hAnsi="Times New Roman" w:cs="Times New Roman"/>
          <w:lang w:val="pt-BR"/>
        </w:rPr>
        <w:t>endimento para os funcionários,</w:t>
      </w:r>
      <w:r w:rsidRPr="00082801">
        <w:rPr>
          <w:rFonts w:ascii="Times New Roman" w:hAnsi="Times New Roman" w:cs="Times New Roman"/>
          <w:lang w:val="pt-BR"/>
        </w:rPr>
        <w:t xml:space="preserve"> não perder nenhum dos pedidos.</w:t>
      </w:r>
    </w:p>
    <w:p w14:paraId="1E8A3B50" w14:textId="77777777" w:rsidR="00992E34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</w:rPr>
      </w:pPr>
      <w:proofErr w:type="spellStart"/>
      <w:r w:rsidRPr="007B3B5D">
        <w:rPr>
          <w:rFonts w:ascii="Times New Roman" w:hAnsi="Times New Roman" w:cs="Times New Roman"/>
        </w:rPr>
        <w:t>Controlar</w:t>
      </w:r>
      <w:proofErr w:type="spellEnd"/>
      <w:r w:rsidRPr="007B3B5D">
        <w:rPr>
          <w:rFonts w:ascii="Times New Roman" w:hAnsi="Times New Roman" w:cs="Times New Roman"/>
        </w:rPr>
        <w:t xml:space="preserve"> o </w:t>
      </w:r>
      <w:proofErr w:type="spellStart"/>
      <w:r w:rsidRPr="007B3B5D">
        <w:rPr>
          <w:rFonts w:ascii="Times New Roman" w:hAnsi="Times New Roman" w:cs="Times New Roman"/>
        </w:rPr>
        <w:t>estoque</w:t>
      </w:r>
      <w:proofErr w:type="spellEnd"/>
      <w:r w:rsidR="002B0ED6" w:rsidRPr="007B3B5D">
        <w:rPr>
          <w:rFonts w:ascii="Times New Roman" w:hAnsi="Times New Roman" w:cs="Times New Roman"/>
        </w:rPr>
        <w:t>.</w:t>
      </w:r>
    </w:p>
    <w:p w14:paraId="38123F4F" w14:textId="77777777" w:rsidR="00992E34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</w:rPr>
      </w:pPr>
      <w:proofErr w:type="spellStart"/>
      <w:r w:rsidRPr="00992E34">
        <w:rPr>
          <w:rFonts w:ascii="Times New Roman" w:hAnsi="Times New Roman" w:cs="Times New Roman"/>
        </w:rPr>
        <w:lastRenderedPageBreak/>
        <w:t>Gerenciar</w:t>
      </w:r>
      <w:proofErr w:type="spellEnd"/>
      <w:r w:rsidRPr="00992E34">
        <w:rPr>
          <w:rFonts w:ascii="Times New Roman" w:hAnsi="Times New Roman" w:cs="Times New Roman"/>
        </w:rPr>
        <w:t xml:space="preserve"> tempo de </w:t>
      </w:r>
      <w:proofErr w:type="spellStart"/>
      <w:r w:rsidRPr="00992E34">
        <w:rPr>
          <w:rFonts w:ascii="Times New Roman" w:hAnsi="Times New Roman" w:cs="Times New Roman"/>
        </w:rPr>
        <w:t>entrega</w:t>
      </w:r>
      <w:proofErr w:type="spellEnd"/>
      <w:r w:rsidRPr="00992E34">
        <w:rPr>
          <w:rFonts w:ascii="Times New Roman" w:hAnsi="Times New Roman" w:cs="Times New Roman"/>
        </w:rPr>
        <w:t>.</w:t>
      </w:r>
    </w:p>
    <w:p w14:paraId="2F138BF9" w14:textId="77777777" w:rsidR="00992E34" w:rsidRPr="00836B70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  <w:rPrChange w:id="13" w:author="Eduardo de Lima Cipriano" w:date="2019-10-02T08:31:00Z">
            <w:rPr>
              <w:rFonts w:ascii="Times New Roman" w:hAnsi="Times New Roman" w:cs="Times New Roman"/>
            </w:rPr>
          </w:rPrChange>
        </w:rPr>
      </w:pPr>
      <w:r w:rsidRPr="00992E34">
        <w:rPr>
          <w:rFonts w:ascii="Times New Roman" w:hAnsi="Times New Roman" w:cs="Times New Roman"/>
          <w:lang w:val="pt-BR"/>
        </w:rPr>
        <w:t>Organizar pedidos por ordem de solicitação.</w:t>
      </w:r>
    </w:p>
    <w:p w14:paraId="1BED93DE" w14:textId="77777777" w:rsidR="00992E34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</w:rPr>
      </w:pPr>
      <w:proofErr w:type="spellStart"/>
      <w:r w:rsidRPr="00992E34">
        <w:rPr>
          <w:rFonts w:ascii="Times New Roman" w:hAnsi="Times New Roman" w:cs="Times New Roman"/>
        </w:rPr>
        <w:t>Controlar</w:t>
      </w:r>
      <w:proofErr w:type="spellEnd"/>
      <w:r w:rsidRPr="00992E34">
        <w:rPr>
          <w:rFonts w:ascii="Times New Roman" w:hAnsi="Times New Roman" w:cs="Times New Roman"/>
        </w:rPr>
        <w:t xml:space="preserve"> </w:t>
      </w:r>
      <w:proofErr w:type="spellStart"/>
      <w:r w:rsidRPr="00992E34">
        <w:rPr>
          <w:rFonts w:ascii="Times New Roman" w:hAnsi="Times New Roman" w:cs="Times New Roman"/>
        </w:rPr>
        <w:t>cadastro</w:t>
      </w:r>
      <w:proofErr w:type="spellEnd"/>
      <w:r w:rsidRPr="00992E34">
        <w:rPr>
          <w:rFonts w:ascii="Times New Roman" w:hAnsi="Times New Roman" w:cs="Times New Roman"/>
        </w:rPr>
        <w:t xml:space="preserve"> de </w:t>
      </w:r>
      <w:proofErr w:type="spellStart"/>
      <w:r w:rsidRPr="00992E34">
        <w:rPr>
          <w:rFonts w:ascii="Times New Roman" w:hAnsi="Times New Roman" w:cs="Times New Roman"/>
        </w:rPr>
        <w:t>clientes</w:t>
      </w:r>
      <w:proofErr w:type="spellEnd"/>
      <w:r w:rsidRPr="00992E34">
        <w:rPr>
          <w:rFonts w:ascii="Times New Roman" w:hAnsi="Times New Roman" w:cs="Times New Roman"/>
        </w:rPr>
        <w:t>.</w:t>
      </w:r>
    </w:p>
    <w:p w14:paraId="044E7F46" w14:textId="77777777" w:rsidR="00992E34" w:rsidRPr="00836B70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  <w:rPrChange w:id="14" w:author="Eduardo de Lima Cipriano" w:date="2019-10-02T08:31:00Z">
            <w:rPr>
              <w:rFonts w:ascii="Times New Roman" w:hAnsi="Times New Roman" w:cs="Times New Roman"/>
            </w:rPr>
          </w:rPrChange>
        </w:rPr>
      </w:pPr>
      <w:r w:rsidRPr="00992E34">
        <w:rPr>
          <w:rFonts w:ascii="Times New Roman" w:hAnsi="Times New Roman" w:cs="Times New Roman"/>
          <w:lang w:val="pt-BR"/>
        </w:rPr>
        <w:t>Receber pagamento online por cartão de crédito/débito</w:t>
      </w:r>
    </w:p>
    <w:p w14:paraId="527548D1" w14:textId="77777777" w:rsidR="007A475A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before="240" w:line="259" w:lineRule="auto"/>
        <w:jc w:val="left"/>
        <w:rPr>
          <w:rFonts w:ascii="Times New Roman" w:hAnsi="Times New Roman" w:cs="Times New Roman"/>
          <w:b/>
          <w:lang w:val="pt-BR"/>
        </w:rPr>
      </w:pPr>
      <w:r w:rsidRPr="00082801">
        <w:rPr>
          <w:rFonts w:ascii="Times New Roman" w:hAnsi="Times New Roman" w:cs="Times New Roman"/>
          <w:b/>
          <w:lang w:val="pt-BR"/>
        </w:rPr>
        <w:t>2.Estudo de Viabilidade</w:t>
      </w:r>
    </w:p>
    <w:p w14:paraId="78775017" w14:textId="77777777" w:rsidR="007A475A" w:rsidRDefault="00D94FC3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sistema está sendo desenvolvido e moldado com base nas requisições </w:t>
      </w:r>
      <w:r w:rsidR="00A6008B">
        <w:rPr>
          <w:rFonts w:ascii="Times New Roman" w:hAnsi="Times New Roman" w:cs="Times New Roman"/>
          <w:lang w:val="pt-BR"/>
        </w:rPr>
        <w:t>do cliente, para que o sistema s</w:t>
      </w:r>
      <w:r>
        <w:rPr>
          <w:rFonts w:ascii="Times New Roman" w:hAnsi="Times New Roman" w:cs="Times New Roman"/>
          <w:lang w:val="pt-BR"/>
        </w:rPr>
        <w:t>e adeque e facilite a vida do mesmo do jeito que foi solicitado.</w:t>
      </w:r>
    </w:p>
    <w:p w14:paraId="14487E37" w14:textId="77777777" w:rsidR="007A475A" w:rsidRDefault="00D94FC3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lang w:val="pt-BR"/>
        </w:rPr>
        <w:t>É viável pelo suporte que daremos por conta da criação ficar pelo nosso encargo e ficarmos vinculados por contrato, assim podendo prestar assis</w:t>
      </w:r>
      <w:r w:rsidR="0064614D">
        <w:rPr>
          <w:rFonts w:ascii="Times New Roman" w:hAnsi="Times New Roman" w:cs="Times New Roman"/>
          <w:lang w:val="pt-BR"/>
        </w:rPr>
        <w:t>tência quando o mesmo solicitar, o custo é reduzido por conta do desenvolvimento pela nossa equipe, sendo assim se o mesmo buscar auxílio no mercado, só irá achar suportes com preços mais elevados.</w:t>
      </w:r>
    </w:p>
    <w:p w14:paraId="3C1EC133" w14:textId="62965C6A" w:rsidR="007A475A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before="240" w:line="259" w:lineRule="auto"/>
        <w:jc w:val="left"/>
        <w:rPr>
          <w:rFonts w:ascii="Times New Roman" w:hAnsi="Times New Roman" w:cs="Times New Roman"/>
          <w:b/>
          <w:lang w:val="pt-BR"/>
        </w:rPr>
      </w:pPr>
      <w:r w:rsidRPr="00082801">
        <w:rPr>
          <w:rFonts w:ascii="Times New Roman" w:hAnsi="Times New Roman" w:cs="Times New Roman"/>
          <w:b/>
          <w:lang w:val="pt-BR"/>
        </w:rPr>
        <w:t>2.</w:t>
      </w:r>
      <w:r w:rsidR="00136711" w:rsidRPr="00082801">
        <w:rPr>
          <w:rFonts w:ascii="Times New Roman" w:hAnsi="Times New Roman" w:cs="Times New Roman"/>
          <w:b/>
          <w:lang w:val="pt-BR"/>
        </w:rPr>
        <w:t>1. Soluções</w:t>
      </w:r>
      <w:r w:rsidRPr="00082801">
        <w:rPr>
          <w:rFonts w:ascii="Times New Roman" w:hAnsi="Times New Roman" w:cs="Times New Roman"/>
          <w:b/>
          <w:lang w:val="pt-BR"/>
        </w:rPr>
        <w:t xml:space="preserve"> de Mercado e OPE</w:t>
      </w:r>
    </w:p>
    <w:p w14:paraId="02E6845E" w14:textId="071546AD" w:rsidR="007A475A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 w:rsidRPr="00082801">
        <w:rPr>
          <w:rFonts w:ascii="Times New Roman" w:hAnsi="Times New Roman" w:cs="Times New Roman"/>
          <w:lang w:val="pt-BR"/>
        </w:rPr>
        <w:t>Fo</w:t>
      </w:r>
      <w:r w:rsidR="00136711">
        <w:rPr>
          <w:rFonts w:ascii="Times New Roman" w:hAnsi="Times New Roman" w:cs="Times New Roman"/>
          <w:lang w:val="pt-BR"/>
        </w:rPr>
        <w:t xml:space="preserve">ram verificados dois aplicativos como exemplo, o primeiro é o </w:t>
      </w:r>
      <w:proofErr w:type="spellStart"/>
      <w:r w:rsidR="00136711">
        <w:rPr>
          <w:rFonts w:ascii="Times New Roman" w:hAnsi="Times New Roman" w:cs="Times New Roman"/>
          <w:lang w:val="pt-BR"/>
        </w:rPr>
        <w:t>P</w:t>
      </w:r>
      <w:r w:rsidRPr="00082801">
        <w:rPr>
          <w:rFonts w:ascii="Times New Roman" w:hAnsi="Times New Roman" w:cs="Times New Roman"/>
          <w:lang w:val="pt-BR"/>
        </w:rPr>
        <w:t>olichat</w:t>
      </w:r>
      <w:proofErr w:type="spellEnd"/>
      <w:r w:rsidRPr="00082801">
        <w:rPr>
          <w:rFonts w:ascii="Times New Roman" w:hAnsi="Times New Roman" w:cs="Times New Roman"/>
          <w:lang w:val="pt-BR"/>
        </w:rPr>
        <w:t xml:space="preserve"> que faz integração com WhatsApp e gerencia algumas empresas com atendimento em tempo real</w:t>
      </w:r>
      <w:r w:rsidR="00136711">
        <w:rPr>
          <w:rFonts w:ascii="Times New Roman" w:hAnsi="Times New Roman" w:cs="Times New Roman"/>
          <w:lang w:val="pt-BR"/>
        </w:rPr>
        <w:t xml:space="preserve"> com </w:t>
      </w:r>
      <w:r w:rsidR="00C62F86">
        <w:rPr>
          <w:rFonts w:ascii="Times New Roman" w:hAnsi="Times New Roman" w:cs="Times New Roman"/>
          <w:lang w:val="pt-BR"/>
        </w:rPr>
        <w:t>respostas automática</w:t>
      </w:r>
      <w:r w:rsidR="00136711">
        <w:rPr>
          <w:rFonts w:ascii="Times New Roman" w:hAnsi="Times New Roman" w:cs="Times New Roman"/>
          <w:lang w:val="pt-BR"/>
        </w:rPr>
        <w:t>s, e o segundo é</w:t>
      </w:r>
      <w:r w:rsidR="00C62F86">
        <w:rPr>
          <w:rFonts w:ascii="Times New Roman" w:hAnsi="Times New Roman" w:cs="Times New Roman"/>
          <w:lang w:val="pt-BR"/>
        </w:rPr>
        <w:t xml:space="preserve"> o aplicativo</w:t>
      </w:r>
      <w:r w:rsidR="0013671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>MenuDino</w:t>
      </w:r>
      <w:proofErr w:type="spellEnd"/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 xml:space="preserve"> 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é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 xml:space="preserve"> um servi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ç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>o que permite que o usu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á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>rio crie um site/app em que pode receber pedidos via internet. O cliente/usu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á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>rio pode fazer seus pedidos em poucos instantes e, no mesmo momento, eles chegar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ã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>o at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é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 xml:space="preserve"> o estabelecimento para que o preparo dos alimentos comece.</w:t>
      </w:r>
    </w:p>
    <w:p w14:paraId="6070BE86" w14:textId="77777777" w:rsidR="007A475A" w:rsidRDefault="0064614D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Assim sendo os dois tem em comum o gerenciamento padrão com algumas modificações e o programa que está sendo desenvolvido pela nossa equipe será enquadrado aos requisitos do cliente e prestado todo o suporte que é vinculado por contrato.</w:t>
      </w:r>
    </w:p>
    <w:p w14:paraId="6049F33F" w14:textId="0BE977E9" w:rsidR="007A475A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before="240" w:line="259" w:lineRule="auto"/>
        <w:jc w:val="left"/>
        <w:rPr>
          <w:rFonts w:ascii="Times New Roman" w:hAnsi="Times New Roman" w:cs="Times New Roman"/>
          <w:b/>
          <w:lang w:val="pt-BR"/>
        </w:rPr>
      </w:pPr>
      <w:r w:rsidRPr="00082801">
        <w:rPr>
          <w:rFonts w:ascii="Times New Roman" w:hAnsi="Times New Roman" w:cs="Times New Roman"/>
          <w:b/>
          <w:lang w:val="pt-BR"/>
        </w:rPr>
        <w:t>2.</w:t>
      </w:r>
      <w:r w:rsidR="00136711" w:rsidRPr="00082801">
        <w:rPr>
          <w:rFonts w:ascii="Times New Roman" w:hAnsi="Times New Roman" w:cs="Times New Roman"/>
          <w:b/>
          <w:lang w:val="pt-BR"/>
        </w:rPr>
        <w:t>2. Justificativa</w:t>
      </w:r>
    </w:p>
    <w:p w14:paraId="10059D31" w14:textId="7339E6DE" w:rsidR="007A475A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b/>
          <w:lang w:val="pt-BR"/>
        </w:rPr>
      </w:pPr>
      <w:r w:rsidRPr="00082801">
        <w:rPr>
          <w:rFonts w:ascii="Times New Roman" w:hAnsi="Times New Roman" w:cs="Times New Roman"/>
          <w:lang w:val="pt-BR"/>
        </w:rPr>
        <w:t xml:space="preserve">A solução que está sendo desenvolvida para o Projeto Joaninha que foca em integração </w:t>
      </w:r>
      <w:r w:rsidR="00A6008B">
        <w:rPr>
          <w:rFonts w:ascii="Times New Roman" w:hAnsi="Times New Roman" w:cs="Times New Roman"/>
          <w:lang w:val="pt-BR"/>
        </w:rPr>
        <w:t>de</w:t>
      </w:r>
      <w:r w:rsidRPr="00082801">
        <w:rPr>
          <w:rFonts w:ascii="Times New Roman" w:hAnsi="Times New Roman" w:cs="Times New Roman"/>
          <w:lang w:val="pt-BR"/>
        </w:rPr>
        <w:t xml:space="preserve"> pedidos </w:t>
      </w:r>
      <w:r w:rsidR="00A6008B">
        <w:rPr>
          <w:rFonts w:ascii="Times New Roman" w:hAnsi="Times New Roman" w:cs="Times New Roman"/>
          <w:lang w:val="pt-BR"/>
        </w:rPr>
        <w:t>com</w:t>
      </w:r>
      <w:r w:rsidR="00D94FC3">
        <w:rPr>
          <w:rFonts w:ascii="Times New Roman" w:hAnsi="Times New Roman" w:cs="Times New Roman"/>
          <w:lang w:val="pt-BR"/>
        </w:rPr>
        <w:t>:</w:t>
      </w:r>
      <w:r w:rsidR="00136711">
        <w:rPr>
          <w:rFonts w:ascii="Times New Roman" w:hAnsi="Times New Roman" w:cs="Times New Roman"/>
          <w:lang w:val="pt-BR"/>
        </w:rPr>
        <w:t xml:space="preserve"> F</w:t>
      </w:r>
      <w:r w:rsidRPr="00082801">
        <w:rPr>
          <w:rFonts w:ascii="Times New Roman" w:hAnsi="Times New Roman" w:cs="Times New Roman"/>
          <w:lang w:val="pt-BR"/>
        </w:rPr>
        <w:t>acebook, WhatsApp, SMS</w:t>
      </w:r>
      <w:r w:rsidR="00A6008B">
        <w:rPr>
          <w:rFonts w:ascii="Times New Roman" w:hAnsi="Times New Roman" w:cs="Times New Roman"/>
          <w:lang w:val="pt-BR"/>
        </w:rPr>
        <w:t>. E no atendimento</w:t>
      </w:r>
      <w:r w:rsidR="00136711">
        <w:rPr>
          <w:rFonts w:ascii="Times New Roman" w:hAnsi="Times New Roman" w:cs="Times New Roman"/>
          <w:lang w:val="pt-BR"/>
        </w:rPr>
        <w:t xml:space="preserve"> </w:t>
      </w:r>
      <w:r w:rsidR="00A6008B">
        <w:rPr>
          <w:rFonts w:ascii="Times New Roman" w:hAnsi="Times New Roman" w:cs="Times New Roman"/>
          <w:lang w:val="pt-BR"/>
        </w:rPr>
        <w:t xml:space="preserve">por </w:t>
      </w:r>
      <w:r w:rsidR="00136711">
        <w:rPr>
          <w:rFonts w:ascii="Times New Roman" w:hAnsi="Times New Roman" w:cs="Times New Roman"/>
          <w:lang w:val="pt-BR"/>
        </w:rPr>
        <w:t>telefone é</w:t>
      </w:r>
      <w:r w:rsidRPr="00082801">
        <w:rPr>
          <w:rFonts w:ascii="Times New Roman" w:hAnsi="Times New Roman" w:cs="Times New Roman"/>
          <w:lang w:val="pt-BR"/>
        </w:rPr>
        <w:t xml:space="preserve"> anotado </w:t>
      </w:r>
      <w:r w:rsidR="00A6008B">
        <w:rPr>
          <w:rFonts w:ascii="Times New Roman" w:hAnsi="Times New Roman" w:cs="Times New Roman"/>
          <w:lang w:val="pt-BR"/>
        </w:rPr>
        <w:t xml:space="preserve">pessoalmente, </w:t>
      </w:r>
      <w:r w:rsidR="00136711">
        <w:rPr>
          <w:rFonts w:ascii="Times New Roman" w:hAnsi="Times New Roman" w:cs="Times New Roman"/>
          <w:lang w:val="pt-BR"/>
        </w:rPr>
        <w:t>irão</w:t>
      </w:r>
      <w:r w:rsidR="00A6008B">
        <w:rPr>
          <w:rFonts w:ascii="Times New Roman" w:hAnsi="Times New Roman" w:cs="Times New Roman"/>
          <w:lang w:val="pt-BR"/>
        </w:rPr>
        <w:t xml:space="preserve"> ser adicionados a fila de pedidos</w:t>
      </w:r>
      <w:r w:rsidRPr="00082801">
        <w:rPr>
          <w:rFonts w:ascii="Times New Roman" w:hAnsi="Times New Roman" w:cs="Times New Roman"/>
          <w:lang w:val="pt-BR"/>
        </w:rPr>
        <w:t>.</w:t>
      </w:r>
    </w:p>
    <w:p w14:paraId="426C2A75" w14:textId="77777777" w:rsidR="007A475A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 w:rsidRPr="00082801">
        <w:rPr>
          <w:rFonts w:ascii="Times New Roman" w:hAnsi="Times New Roman" w:cs="Times New Roman"/>
          <w:lang w:val="pt-BR"/>
        </w:rPr>
        <w:t xml:space="preserve">Após a comparação do projeto com o aplicativo </w:t>
      </w:r>
      <w:proofErr w:type="spellStart"/>
      <w:r w:rsidRPr="00082801">
        <w:rPr>
          <w:rFonts w:ascii="Times New Roman" w:hAnsi="Times New Roman" w:cs="Times New Roman"/>
          <w:lang w:val="pt-BR"/>
        </w:rPr>
        <w:t>polichat</w:t>
      </w:r>
      <w:proofErr w:type="spellEnd"/>
      <w:r w:rsidRPr="00082801">
        <w:rPr>
          <w:rFonts w:ascii="Times New Roman" w:hAnsi="Times New Roman" w:cs="Times New Roman"/>
          <w:lang w:val="pt-BR"/>
        </w:rPr>
        <w:t xml:space="preserve"> e Menu Dino, pode – se dizer que o Projeto Joaninha é a melhor op</w:t>
      </w:r>
      <w:r w:rsidR="00A6008B">
        <w:rPr>
          <w:rFonts w:ascii="Times New Roman" w:hAnsi="Times New Roman" w:cs="Times New Roman"/>
          <w:lang w:val="pt-BR"/>
        </w:rPr>
        <w:t>ção por conta do desenvolvimento personalizado, por conta do projeto ser focado exatamente no que o cliente solicitou e não dando opções genéricas.</w:t>
      </w:r>
    </w:p>
    <w:p w14:paraId="4AA5932F" w14:textId="425D9E9E" w:rsidR="005C7F3A" w:rsidRDefault="005C7F3A" w:rsidP="000879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before="0" w:after="160" w:line="259" w:lineRule="auto"/>
        <w:ind w:left="360"/>
        <w:jc w:val="left"/>
        <w:rPr>
          <w:rFonts w:ascii="Times New Roman" w:hAnsi="Times New Roman" w:cs="Times New Roman"/>
          <w:lang w:val="pt-BR"/>
        </w:rPr>
      </w:pPr>
    </w:p>
    <w:p w14:paraId="51D95E29" w14:textId="77777777" w:rsidR="005C7F3A" w:rsidRPr="00836B70" w:rsidRDefault="005C7F3A" w:rsidP="005C7F3A">
      <w:pPr>
        <w:keepNext/>
        <w:spacing w:before="240" w:after="0"/>
        <w:rPr>
          <w:b/>
          <w:sz w:val="26"/>
          <w:lang w:val="pt-BR"/>
          <w:rPrChange w:id="15" w:author="Eduardo de Lima Cipriano" w:date="2019-10-02T08:31:00Z">
            <w:rPr>
              <w:b/>
              <w:sz w:val="26"/>
            </w:rPr>
          </w:rPrChange>
        </w:rPr>
      </w:pPr>
    </w:p>
    <w:p w14:paraId="3F567510" w14:textId="53ED4E15" w:rsidR="005C7F3A" w:rsidRPr="00836B70" w:rsidRDefault="005C7F3A" w:rsidP="005C7F3A">
      <w:pPr>
        <w:keepNext/>
        <w:spacing w:before="240" w:after="0"/>
        <w:rPr>
          <w:b/>
          <w:sz w:val="26"/>
          <w:lang w:val="pt-BR"/>
          <w:rPrChange w:id="16" w:author="Eduardo de Lima Cipriano" w:date="2019-10-02T08:31:00Z">
            <w:rPr>
              <w:b/>
              <w:sz w:val="26"/>
            </w:rPr>
          </w:rPrChange>
        </w:rPr>
      </w:pPr>
      <w:r w:rsidRPr="00836B70">
        <w:rPr>
          <w:b/>
          <w:sz w:val="26"/>
          <w:lang w:val="pt-BR"/>
          <w:rPrChange w:id="17" w:author="Eduardo de Lima Cipriano" w:date="2019-10-02T08:31:00Z">
            <w:rPr>
              <w:b/>
              <w:sz w:val="26"/>
            </w:rPr>
          </w:rPrChange>
        </w:rPr>
        <w:t>3. Arquitetura da Solução</w:t>
      </w:r>
    </w:p>
    <w:p w14:paraId="72D5AC91" w14:textId="3E503355" w:rsidR="005C7F3A" w:rsidRDefault="005C7F3A" w:rsidP="005C7F3A">
      <w:pPr>
        <w:spacing w:after="0"/>
        <w:rPr>
          <w:ins w:id="18" w:author="Eduardo de Lima Cipriano" w:date="2019-10-02T08:35:00Z"/>
          <w:lang w:val="pt-BR"/>
        </w:rPr>
      </w:pPr>
      <w:r w:rsidRPr="00836B70">
        <w:rPr>
          <w:lang w:val="pt-BR"/>
          <w:rPrChange w:id="19" w:author="Eduardo de Lima Cipriano" w:date="2019-10-02T08:31:00Z">
            <w:rPr/>
          </w:rPrChange>
        </w:rPr>
        <w:t xml:space="preserve">Foi utilizado diagramas de fluxo de dados para entender o processo </w:t>
      </w:r>
      <w:del w:id="20" w:author="Eduardo de Lima Cipriano" w:date="2019-10-02T08:37:00Z">
        <w:r w:rsidRPr="00836B70" w:rsidDel="00836B70">
          <w:rPr>
            <w:lang w:val="pt-BR"/>
            <w:rPrChange w:id="21" w:author="Eduardo de Lima Cipriano" w:date="2019-10-02T08:31:00Z">
              <w:rPr/>
            </w:rPrChange>
          </w:rPr>
          <w:delText>d</w:delText>
        </w:r>
      </w:del>
      <w:del w:id="22" w:author="Eduardo de Lima Cipriano" w:date="2019-10-02T08:36:00Z">
        <w:r w:rsidRPr="00836B70" w:rsidDel="00836B70">
          <w:rPr>
            <w:lang w:val="pt-BR"/>
            <w:rPrChange w:id="23" w:author="Eduardo de Lima Cipriano" w:date="2019-10-02T08:31:00Z">
              <w:rPr/>
            </w:rPrChange>
          </w:rPr>
          <w:delText xml:space="preserve">e </w:delText>
        </w:r>
      </w:del>
      <w:del w:id="24" w:author="Eduardo de Lima Cipriano" w:date="2019-10-02T08:34:00Z">
        <w:r w:rsidRPr="00836B70" w:rsidDel="00836B70">
          <w:rPr>
            <w:lang w:val="pt-BR"/>
            <w:rPrChange w:id="25" w:author="Eduardo de Lima Cipriano" w:date="2019-10-02T08:31:00Z">
              <w:rPr/>
            </w:rPrChange>
          </w:rPr>
          <w:delText>negocio</w:delText>
        </w:r>
      </w:del>
      <w:ins w:id="26" w:author="Eduardo de Lima Cipriano" w:date="2019-10-02T08:37:00Z">
        <w:r w:rsidR="00836B70" w:rsidRPr="00836B70">
          <w:rPr>
            <w:lang w:val="pt-BR"/>
          </w:rPr>
          <w:t>d</w:t>
        </w:r>
        <w:r w:rsidR="00836B70">
          <w:rPr>
            <w:lang w:val="pt-BR"/>
          </w:rPr>
          <w:t>e negócio</w:t>
        </w:r>
      </w:ins>
      <w:r w:rsidRPr="00836B70">
        <w:rPr>
          <w:lang w:val="pt-BR"/>
          <w:rPrChange w:id="27" w:author="Eduardo de Lima Cipriano" w:date="2019-10-02T08:31:00Z">
            <w:rPr/>
          </w:rPrChange>
        </w:rPr>
        <w:t xml:space="preserve"> realizado no empreendimento do cliente.</w:t>
      </w:r>
    </w:p>
    <w:p w14:paraId="55330ABD" w14:textId="027864E9" w:rsidR="00836B70" w:rsidRPr="00836B70" w:rsidRDefault="00836B70" w:rsidP="005C7F3A">
      <w:pPr>
        <w:spacing w:after="0"/>
        <w:rPr>
          <w:lang w:val="pt-BR"/>
          <w:rPrChange w:id="28" w:author="Eduardo de Lima Cipriano" w:date="2019-10-02T08:31:00Z">
            <w:rPr/>
          </w:rPrChange>
        </w:rPr>
      </w:pPr>
      <w:ins w:id="29" w:author="Eduardo de Lima Cipriano" w:date="2019-10-02T08:35:00Z">
        <w:r>
          <w:rPr>
            <w:lang w:val="pt-BR"/>
          </w:rPr>
          <w:t>Figura 1: Representação DFD</w:t>
        </w:r>
      </w:ins>
    </w:p>
    <w:p w14:paraId="0A4A3B01" w14:textId="77777777" w:rsidR="005C7F3A" w:rsidRDefault="005C7F3A" w:rsidP="005C7F3A">
      <w:pPr>
        <w:spacing w:after="0"/>
      </w:pPr>
      <w:commentRangeStart w:id="30"/>
      <w:r>
        <w:rPr>
          <w:noProof/>
          <w:lang w:val="pt-BR"/>
        </w:rPr>
        <w:drawing>
          <wp:inline distT="0" distB="0" distL="0" distR="0" wp14:anchorId="3C5556FD" wp14:editId="30F70559">
            <wp:extent cx="5486400" cy="393382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2" t="16096" r="4222" b="13567"/>
                    <a:stretch/>
                  </pic:blipFill>
                  <pic:spPr bwMode="auto"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30"/>
      <w:r w:rsidR="00CE381B">
        <w:rPr>
          <w:rStyle w:val="Refdecomentrio"/>
        </w:rPr>
        <w:commentReference w:id="30"/>
      </w:r>
    </w:p>
    <w:p w14:paraId="5CC64072" w14:textId="77777777" w:rsidR="005C7F3A" w:rsidRDefault="005C7F3A" w:rsidP="005C7F3A">
      <w:pPr>
        <w:spacing w:after="0"/>
      </w:pPr>
    </w:p>
    <w:p w14:paraId="3CA34043" w14:textId="77777777" w:rsidR="005C7F3A" w:rsidRPr="00836B70" w:rsidRDefault="005C7F3A" w:rsidP="005C7F3A">
      <w:pPr>
        <w:spacing w:after="0"/>
        <w:rPr>
          <w:lang w:val="pt-BR"/>
          <w:rPrChange w:id="32" w:author="Eduardo de Lima Cipriano" w:date="2019-10-02T08:31:00Z">
            <w:rPr/>
          </w:rPrChange>
        </w:rPr>
      </w:pPr>
      <w:r w:rsidRPr="00836B70">
        <w:rPr>
          <w:lang w:val="pt-BR"/>
          <w:rPrChange w:id="33" w:author="Eduardo de Lima Cipriano" w:date="2019-10-02T08:31:00Z">
            <w:rPr/>
          </w:rPrChange>
        </w:rPr>
        <w:t>Foi utilizado analise de causas raízes para identificar o problema raiz do cliente.</w:t>
      </w:r>
    </w:p>
    <w:p w14:paraId="5DE524ED" w14:textId="77777777" w:rsidR="005C7F3A" w:rsidRDefault="005C7F3A" w:rsidP="005C7F3A">
      <w:pPr>
        <w:spacing w:after="0"/>
      </w:pPr>
      <w:r>
        <w:rPr>
          <w:noProof/>
          <w:lang w:val="pt-BR"/>
        </w:rPr>
        <w:drawing>
          <wp:inline distT="0" distB="0" distL="0" distR="0" wp14:anchorId="0F94EE38" wp14:editId="5F838760">
            <wp:extent cx="5400675" cy="2324100"/>
            <wp:effectExtent l="19050" t="0" r="9525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68917" w14:textId="77777777" w:rsidR="005C7F3A" w:rsidRDefault="005C7F3A" w:rsidP="005C7F3A">
      <w:pPr>
        <w:spacing w:after="0"/>
      </w:pPr>
    </w:p>
    <w:p w14:paraId="6D860DE5" w14:textId="77777777" w:rsidR="005C7F3A" w:rsidRDefault="005C7F3A" w:rsidP="005C7F3A">
      <w:pPr>
        <w:spacing w:after="0"/>
      </w:pPr>
    </w:p>
    <w:p w14:paraId="4AD00287" w14:textId="77777777" w:rsidR="005C7F3A" w:rsidRDefault="005C7F3A" w:rsidP="005C7F3A">
      <w:pPr>
        <w:spacing w:after="0"/>
      </w:pPr>
    </w:p>
    <w:p w14:paraId="28FDC418" w14:textId="77777777" w:rsidR="005C7F3A" w:rsidRDefault="005C7F3A" w:rsidP="005C7F3A">
      <w:pPr>
        <w:spacing w:after="0"/>
      </w:pPr>
    </w:p>
    <w:p w14:paraId="2A589866" w14:textId="77777777" w:rsidR="005C7F3A" w:rsidRDefault="005C7F3A" w:rsidP="005C7F3A">
      <w:pPr>
        <w:spacing w:after="0"/>
      </w:pPr>
    </w:p>
    <w:p w14:paraId="23DB4611" w14:textId="77777777" w:rsidR="005C7F3A" w:rsidRDefault="005C7F3A" w:rsidP="005C7F3A">
      <w:pPr>
        <w:spacing w:after="0"/>
      </w:pPr>
    </w:p>
    <w:p w14:paraId="2E1BB8D1" w14:textId="77777777" w:rsidR="005C7F3A" w:rsidRDefault="005C7F3A" w:rsidP="005C7F3A">
      <w:pPr>
        <w:spacing w:after="0"/>
      </w:pPr>
    </w:p>
    <w:p w14:paraId="788DFE11" w14:textId="77777777" w:rsidR="005C7F3A" w:rsidRDefault="005C7F3A" w:rsidP="005C7F3A">
      <w:pPr>
        <w:spacing w:after="0"/>
      </w:pPr>
    </w:p>
    <w:p w14:paraId="7A58D1B3" w14:textId="77777777" w:rsidR="005C7F3A" w:rsidRDefault="005C7F3A" w:rsidP="005C7F3A">
      <w:pPr>
        <w:keepNext/>
        <w:spacing w:before="240" w:after="0"/>
        <w:rPr>
          <w:b/>
          <w:u w:val="single"/>
        </w:rPr>
      </w:pPr>
      <w:r>
        <w:rPr>
          <w:b/>
        </w:rPr>
        <w:t xml:space="preserve">3.1. </w:t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Componentes</w:t>
      </w:r>
      <w:proofErr w:type="spellEnd"/>
    </w:p>
    <w:p w14:paraId="3C71C639" w14:textId="77777777" w:rsidR="005C7F3A" w:rsidRPr="00836B70" w:rsidRDefault="005C7F3A" w:rsidP="005C7F3A">
      <w:pPr>
        <w:keepNext/>
        <w:spacing w:before="240" w:after="0"/>
        <w:rPr>
          <w:lang w:val="pt-BR"/>
          <w:rPrChange w:id="34" w:author="Eduardo de Lima Cipriano" w:date="2019-10-02T08:29:00Z">
            <w:rPr/>
          </w:rPrChange>
        </w:rPr>
      </w:pPr>
      <w:commentRangeStart w:id="35"/>
      <w:r w:rsidRPr="00836B70">
        <w:rPr>
          <w:lang w:val="pt-BR"/>
          <w:rPrChange w:id="36" w:author="Eduardo de Lima Cipriano" w:date="2019-10-02T08:29:00Z">
            <w:rPr/>
          </w:rPrChange>
        </w:rPr>
        <w:t xml:space="preserve">O Sistema faz com que o usuário acesse a página inicial ou se cadastre para ter </w:t>
      </w:r>
      <w:proofErr w:type="spellStart"/>
      <w:r w:rsidRPr="00836B70">
        <w:rPr>
          <w:lang w:val="pt-BR"/>
          <w:rPrChange w:id="37" w:author="Eduardo de Lima Cipriano" w:date="2019-10-02T08:29:00Z">
            <w:rPr/>
          </w:rPrChange>
        </w:rPr>
        <w:t>acessoao</w:t>
      </w:r>
      <w:proofErr w:type="spellEnd"/>
      <w:r w:rsidRPr="00836B70">
        <w:rPr>
          <w:lang w:val="pt-BR"/>
          <w:rPrChange w:id="38" w:author="Eduardo de Lima Cipriano" w:date="2019-10-02T08:29:00Z">
            <w:rPr/>
          </w:rPrChange>
        </w:rPr>
        <w:t xml:space="preserve"> seu pedido online e em seguida ao fazer seu pedido/subsistema irá processa-lo e irá passar para a fila de </w:t>
      </w:r>
      <w:proofErr w:type="spellStart"/>
      <w:r w:rsidRPr="00836B70">
        <w:rPr>
          <w:lang w:val="pt-BR"/>
          <w:rPrChange w:id="39" w:author="Eduardo de Lima Cipriano" w:date="2019-10-02T08:29:00Z">
            <w:rPr/>
          </w:rPrChange>
        </w:rPr>
        <w:t>esperajunto</w:t>
      </w:r>
      <w:proofErr w:type="spellEnd"/>
      <w:r w:rsidRPr="00836B70">
        <w:rPr>
          <w:lang w:val="pt-BR"/>
          <w:rPrChange w:id="40" w:author="Eduardo de Lima Cipriano" w:date="2019-10-02T08:29:00Z">
            <w:rPr/>
          </w:rPrChange>
        </w:rPr>
        <w:t xml:space="preserve"> com </w:t>
      </w:r>
      <w:proofErr w:type="spellStart"/>
      <w:r w:rsidRPr="00836B70">
        <w:rPr>
          <w:lang w:val="pt-BR"/>
          <w:rPrChange w:id="41" w:author="Eduardo de Lima Cipriano" w:date="2019-10-02T08:29:00Z">
            <w:rPr/>
          </w:rPrChange>
        </w:rPr>
        <w:t>osoutros</w:t>
      </w:r>
      <w:proofErr w:type="spellEnd"/>
      <w:r w:rsidRPr="00836B70">
        <w:rPr>
          <w:lang w:val="pt-BR"/>
          <w:rPrChange w:id="42" w:author="Eduardo de Lima Cipriano" w:date="2019-10-02T08:29:00Z">
            <w:rPr/>
          </w:rPrChange>
        </w:rPr>
        <w:t xml:space="preserve"> pedidos.</w:t>
      </w:r>
    </w:p>
    <w:p w14:paraId="22023B69" w14:textId="77777777" w:rsidR="005C7F3A" w:rsidRPr="00836B70" w:rsidRDefault="005C7F3A" w:rsidP="005C7F3A">
      <w:pPr>
        <w:rPr>
          <w:lang w:val="pt-BR"/>
          <w:rPrChange w:id="43" w:author="Eduardo de Lima Cipriano" w:date="2019-10-02T08:29:00Z">
            <w:rPr/>
          </w:rPrChange>
        </w:rPr>
      </w:pPr>
      <w:r w:rsidRPr="00836B70">
        <w:rPr>
          <w:lang w:val="pt-BR"/>
          <w:rPrChange w:id="44" w:author="Eduardo de Lima Cipriano" w:date="2019-10-02T08:29:00Z">
            <w:rPr/>
          </w:rPrChange>
        </w:rPr>
        <w:t xml:space="preserve">O Sistema </w:t>
      </w:r>
      <w:proofErr w:type="spellStart"/>
      <w:r w:rsidRPr="00836B70">
        <w:rPr>
          <w:lang w:val="pt-BR"/>
          <w:rPrChange w:id="45" w:author="Eduardo de Lima Cipriano" w:date="2019-10-02T08:29:00Z">
            <w:rPr/>
          </w:rPrChange>
        </w:rPr>
        <w:t>permitefazer</w:t>
      </w:r>
      <w:proofErr w:type="spellEnd"/>
      <w:r w:rsidRPr="00836B70">
        <w:rPr>
          <w:lang w:val="pt-BR"/>
          <w:rPrChange w:id="46" w:author="Eduardo de Lima Cipriano" w:date="2019-10-02T08:29:00Z">
            <w:rPr/>
          </w:rPrChange>
        </w:rPr>
        <w:t xml:space="preserve"> o </w:t>
      </w:r>
      <w:proofErr w:type="spellStart"/>
      <w:r w:rsidRPr="00836B70">
        <w:rPr>
          <w:lang w:val="pt-BR"/>
          <w:rPrChange w:id="47" w:author="Eduardo de Lima Cipriano" w:date="2019-10-02T08:29:00Z">
            <w:rPr/>
          </w:rPrChange>
        </w:rPr>
        <w:t>logindado</w:t>
      </w:r>
      <w:proofErr w:type="spellEnd"/>
      <w:r w:rsidRPr="00836B70">
        <w:rPr>
          <w:lang w:val="pt-BR"/>
          <w:rPrChange w:id="48" w:author="Eduardo de Lima Cipriano" w:date="2019-10-02T08:29:00Z">
            <w:rPr/>
          </w:rPrChange>
        </w:rPr>
        <w:t xml:space="preserve"> a equipe dos desenvolvedores e subsistemas iram receber o controle de pedidos e o controle de </w:t>
      </w:r>
      <w:proofErr w:type="gramStart"/>
      <w:r w:rsidRPr="00836B70">
        <w:rPr>
          <w:lang w:val="pt-BR"/>
          <w:rPrChange w:id="49" w:author="Eduardo de Lima Cipriano" w:date="2019-10-02T08:29:00Z">
            <w:rPr/>
          </w:rPrChange>
        </w:rPr>
        <w:t xml:space="preserve">estoque.   </w:t>
      </w:r>
      <w:proofErr w:type="gramEnd"/>
      <w:r w:rsidRPr="00836B70">
        <w:rPr>
          <w:lang w:val="pt-BR"/>
          <w:rPrChange w:id="50" w:author="Eduardo de Lima Cipriano" w:date="2019-10-02T08:29:00Z">
            <w:rPr/>
          </w:rPrChange>
        </w:rPr>
        <w:t xml:space="preserve">  </w:t>
      </w:r>
      <w:commentRangeEnd w:id="35"/>
      <w:r w:rsidR="00CE381B">
        <w:rPr>
          <w:rStyle w:val="Refdecomentrio"/>
        </w:rPr>
        <w:commentReference w:id="35"/>
      </w:r>
      <w:commentRangeStart w:id="51"/>
      <w:r>
        <w:object w:dxaOrig="9074" w:dyaOrig="4500" w14:anchorId="2B322F89">
          <v:rect id="rectole0000000000" o:spid="_x0000_i1025" style="width:453.75pt;height:225pt" o:ole="" o:preferrelative="t" stroked="f">
            <v:imagedata r:id="rId15" o:title=""/>
          </v:rect>
          <o:OLEObject Type="Embed" ProgID="StaticMetafile" ShapeID="rectole0000000000" DrawAspect="Content" ObjectID="_1631510624" r:id="rId16"/>
        </w:object>
      </w:r>
      <w:commentRangeEnd w:id="51"/>
      <w:r w:rsidR="00CE381B">
        <w:rPr>
          <w:rStyle w:val="Refdecomentrio"/>
        </w:rPr>
        <w:commentReference w:id="51"/>
      </w:r>
    </w:p>
    <w:p w14:paraId="1007F479" w14:textId="77777777" w:rsidR="005C7F3A" w:rsidRPr="00836B70" w:rsidRDefault="005C7F3A" w:rsidP="005C7F3A">
      <w:pPr>
        <w:rPr>
          <w:lang w:val="pt-BR"/>
          <w:rPrChange w:id="52" w:author="Eduardo de Lima Cipriano" w:date="2019-10-02T08:29:00Z">
            <w:rPr/>
          </w:rPrChange>
        </w:rPr>
      </w:pPr>
    </w:p>
    <w:p w14:paraId="73CE5ED5" w14:textId="4AADFE77" w:rsidR="005C7F3A" w:rsidRPr="00836B70" w:rsidRDefault="005C7F3A" w:rsidP="005C7F3A">
      <w:pPr>
        <w:rPr>
          <w:lang w:val="pt-BR"/>
          <w:rPrChange w:id="53" w:author="Eduardo de Lima Cipriano" w:date="2019-10-02T08:31:00Z">
            <w:rPr/>
          </w:rPrChange>
        </w:rPr>
      </w:pPr>
      <w:r w:rsidRPr="00836B70">
        <w:rPr>
          <w:b/>
          <w:lang w:val="pt-BR"/>
          <w:rPrChange w:id="54" w:author="Eduardo de Lima Cipriano" w:date="2019-10-02T08:31:00Z">
            <w:rPr>
              <w:b/>
            </w:rPr>
          </w:rPrChange>
        </w:rPr>
        <w:t>3.2. Infraestrutura Estrutura Atual.</w:t>
      </w:r>
    </w:p>
    <w:p w14:paraId="4F190152" w14:textId="77777777" w:rsidR="005C7F3A" w:rsidRPr="00836B70" w:rsidRDefault="005C7F3A" w:rsidP="005C7F3A">
      <w:pPr>
        <w:keepNext/>
        <w:spacing w:before="240" w:after="0"/>
        <w:rPr>
          <w:lang w:val="pt-BR"/>
          <w:rPrChange w:id="55" w:author="Eduardo de Lima Cipriano" w:date="2019-10-02T08:31:00Z">
            <w:rPr/>
          </w:rPrChange>
        </w:rPr>
      </w:pPr>
      <w:commentRangeStart w:id="56"/>
      <w:r w:rsidRPr="00836B70">
        <w:rPr>
          <w:lang w:val="pt-BR"/>
          <w:rPrChange w:id="57" w:author="Eduardo de Lima Cipriano" w:date="2019-10-02T08:31:00Z">
            <w:rPr/>
          </w:rPrChange>
        </w:rPr>
        <w:t xml:space="preserve">O ciente possui uma estrutura de gerenciamento simples, são feitos os pedidos através de telefonemas, mensagens de texto via </w:t>
      </w:r>
      <w:proofErr w:type="spellStart"/>
      <w:r w:rsidRPr="00836B70">
        <w:rPr>
          <w:lang w:val="pt-BR"/>
          <w:rPrChange w:id="58" w:author="Eduardo de Lima Cipriano" w:date="2019-10-02T08:31:00Z">
            <w:rPr/>
          </w:rPrChange>
        </w:rPr>
        <w:t>WhatsApp</w:t>
      </w:r>
      <w:proofErr w:type="spellEnd"/>
      <w:r w:rsidRPr="00836B70">
        <w:rPr>
          <w:lang w:val="pt-BR"/>
          <w:rPrChange w:id="59" w:author="Eduardo de Lima Cipriano" w:date="2019-10-02T08:31:00Z">
            <w:rPr/>
          </w:rPrChange>
        </w:rPr>
        <w:t xml:space="preserve">, </w:t>
      </w:r>
      <w:proofErr w:type="spellStart"/>
      <w:r w:rsidRPr="00836B70">
        <w:rPr>
          <w:lang w:val="pt-BR"/>
          <w:rPrChange w:id="60" w:author="Eduardo de Lima Cipriano" w:date="2019-10-02T08:31:00Z">
            <w:rPr/>
          </w:rPrChange>
        </w:rPr>
        <w:t>Facebook</w:t>
      </w:r>
      <w:proofErr w:type="spellEnd"/>
      <w:r w:rsidRPr="00836B70">
        <w:rPr>
          <w:lang w:val="pt-BR"/>
          <w:rPrChange w:id="61" w:author="Eduardo de Lima Cipriano" w:date="2019-10-02T08:31:00Z">
            <w:rPr/>
          </w:rPrChange>
        </w:rPr>
        <w:t xml:space="preserve"> e verbalmente.</w:t>
      </w:r>
      <w:commentRangeEnd w:id="56"/>
      <w:r w:rsidR="00CE381B">
        <w:rPr>
          <w:rStyle w:val="Refdecomentrio"/>
        </w:rPr>
        <w:commentReference w:id="56"/>
      </w:r>
    </w:p>
    <w:p w14:paraId="0D548F05" w14:textId="77777777" w:rsidR="005C7F3A" w:rsidRPr="00836B70" w:rsidRDefault="005C7F3A" w:rsidP="005C7F3A">
      <w:pPr>
        <w:keepNext/>
        <w:spacing w:before="240" w:after="0"/>
        <w:rPr>
          <w:b/>
          <w:lang w:val="pt-BR"/>
          <w:rPrChange w:id="62" w:author="Eduardo de Lima Cipriano" w:date="2019-10-02T08:31:00Z">
            <w:rPr>
              <w:b/>
            </w:rPr>
          </w:rPrChange>
        </w:rPr>
      </w:pPr>
      <w:r w:rsidRPr="00836B70">
        <w:rPr>
          <w:b/>
          <w:lang w:val="pt-BR"/>
          <w:rPrChange w:id="63" w:author="Eduardo de Lima Cipriano" w:date="2019-10-02T08:31:00Z">
            <w:rPr>
              <w:b/>
            </w:rPr>
          </w:rPrChange>
        </w:rPr>
        <w:t>Solução Proposta.</w:t>
      </w:r>
    </w:p>
    <w:p w14:paraId="7FFF5953" w14:textId="77777777" w:rsidR="005C7F3A" w:rsidRPr="00836B70" w:rsidRDefault="005C7F3A" w:rsidP="005C7F3A">
      <w:pPr>
        <w:keepNext/>
        <w:spacing w:before="240" w:after="0"/>
        <w:rPr>
          <w:lang w:val="pt-BR"/>
          <w:rPrChange w:id="64" w:author="Eduardo de Lima Cipriano" w:date="2019-10-02T08:31:00Z">
            <w:rPr/>
          </w:rPrChange>
        </w:rPr>
      </w:pPr>
      <w:r w:rsidRPr="00836B70">
        <w:rPr>
          <w:lang w:val="pt-BR"/>
          <w:rPrChange w:id="65" w:author="Eduardo de Lima Cipriano" w:date="2019-10-02T08:31:00Z">
            <w:rPr/>
          </w:rPrChange>
        </w:rPr>
        <w:t xml:space="preserve">Como forma de se adequar e agilizar o processo, será implementado um site com as funcionalidades para comportar os pedidos e informações recorrentes </w:t>
      </w:r>
      <w:r w:rsidRPr="00836B70">
        <w:rPr>
          <w:lang w:val="pt-BR"/>
          <w:rPrChange w:id="66" w:author="Eduardo de Lima Cipriano" w:date="2019-10-02T08:31:00Z">
            <w:rPr/>
          </w:rPrChange>
        </w:rPr>
        <w:lastRenderedPageBreak/>
        <w:t>ao restaurante. O processo de pedidos, informações de contato, cadastro de usuário e controle de estoque para cadastro autorizado são os itens inclusos e propostos ao cliente.</w:t>
      </w:r>
    </w:p>
    <w:p w14:paraId="0212D34C" w14:textId="77777777" w:rsidR="005C7F3A" w:rsidRPr="00836B70" w:rsidRDefault="005C7F3A" w:rsidP="005C7F3A">
      <w:pPr>
        <w:keepNext/>
        <w:spacing w:before="240" w:after="0"/>
        <w:rPr>
          <w:b/>
          <w:lang w:val="pt-BR"/>
          <w:rPrChange w:id="67" w:author="Eduardo de Lima Cipriano" w:date="2019-10-02T08:31:00Z">
            <w:rPr>
              <w:b/>
            </w:rPr>
          </w:rPrChange>
        </w:rPr>
      </w:pPr>
    </w:p>
    <w:p w14:paraId="2740ADC1" w14:textId="77777777" w:rsidR="005C7F3A" w:rsidRPr="00836B70" w:rsidRDefault="005C7F3A" w:rsidP="005C7F3A">
      <w:pPr>
        <w:keepNext/>
        <w:spacing w:before="240" w:after="0"/>
        <w:rPr>
          <w:b/>
          <w:lang w:val="pt-BR"/>
          <w:rPrChange w:id="68" w:author="Eduardo de Lima Cipriano" w:date="2019-10-02T08:31:00Z">
            <w:rPr>
              <w:b/>
            </w:rPr>
          </w:rPrChange>
        </w:rPr>
      </w:pPr>
      <w:commentRangeStart w:id="69"/>
    </w:p>
    <w:commentRangeEnd w:id="69"/>
    <w:p w14:paraId="77567FDB" w14:textId="77777777" w:rsidR="005C7F3A" w:rsidRPr="00836B70" w:rsidRDefault="00CE381B" w:rsidP="005C7F3A">
      <w:pPr>
        <w:keepNext/>
        <w:spacing w:before="240" w:after="0"/>
        <w:rPr>
          <w:b/>
          <w:lang w:val="pt-BR"/>
          <w:rPrChange w:id="70" w:author="Eduardo de Lima Cipriano" w:date="2019-10-02T08:31:00Z">
            <w:rPr>
              <w:b/>
            </w:rPr>
          </w:rPrChange>
        </w:rPr>
      </w:pPr>
      <w:r>
        <w:rPr>
          <w:rStyle w:val="Refdecomentrio"/>
        </w:rPr>
        <w:commentReference w:id="69"/>
      </w:r>
    </w:p>
    <w:p w14:paraId="4C73F4FC" w14:textId="77777777" w:rsidR="005C7F3A" w:rsidRDefault="005C7F3A" w:rsidP="005C7F3A">
      <w:pPr>
        <w:keepNext/>
        <w:spacing w:before="240" w:after="0"/>
        <w:rPr>
          <w:b/>
        </w:rPr>
      </w:pPr>
      <w:commentRangeStart w:id="71"/>
      <w:r>
        <w:rPr>
          <w:b/>
        </w:rPr>
        <w:t xml:space="preserve">3.3. </w:t>
      </w:r>
      <w:proofErr w:type="spellStart"/>
      <w:r>
        <w:rPr>
          <w:b/>
        </w:rPr>
        <w:t>Tecnologias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Utilizadas</w:t>
      </w:r>
      <w:commentRangeEnd w:id="71"/>
      <w:proofErr w:type="spellEnd"/>
      <w:r w:rsidR="00CE381B">
        <w:rPr>
          <w:rStyle w:val="Refdecomentrio"/>
        </w:rPr>
        <w:commentReference w:id="71"/>
      </w:r>
    </w:p>
    <w:p w14:paraId="178A4E47" w14:textId="77777777" w:rsidR="005C7F3A" w:rsidRDefault="005C7F3A" w:rsidP="005C7F3A">
      <w:pPr>
        <w:keepNext/>
        <w:spacing w:before="240" w:after="0"/>
      </w:pP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5C7F3A" w14:paraId="127338FE" w14:textId="77777777" w:rsidTr="004735E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AE65" w14:textId="77777777" w:rsidR="005C7F3A" w:rsidRDefault="005C7F3A" w:rsidP="004735E1">
            <w:pPr>
              <w:pStyle w:val="Normal1"/>
              <w:widowControl w:val="0"/>
              <w:spacing w:before="0"/>
              <w:jc w:val="center"/>
            </w:pPr>
            <w:commentRangeStart w:id="72"/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1FCD" w14:textId="77777777" w:rsidR="005C7F3A" w:rsidRDefault="005C7F3A" w:rsidP="004735E1">
            <w:pPr>
              <w:pStyle w:val="Normal1"/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BD6A" w14:textId="77777777" w:rsidR="005C7F3A" w:rsidRDefault="005C7F3A" w:rsidP="004735E1">
            <w:pPr>
              <w:pStyle w:val="Normal1"/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5C7F3A" w14:paraId="79FED0E9" w14:textId="77777777" w:rsidTr="004735E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2590" w14:textId="77777777" w:rsidR="005C7F3A" w:rsidRDefault="005C7F3A" w:rsidP="004735E1">
            <w:pPr>
              <w:pStyle w:val="Normal1"/>
              <w:widowControl w:val="0"/>
              <w:spacing w:before="0"/>
              <w:jc w:val="left"/>
            </w:pPr>
            <w:r>
              <w:t>Git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7B" w14:textId="77777777" w:rsidR="005C7F3A" w:rsidRDefault="005C7F3A" w:rsidP="004735E1">
            <w:pPr>
              <w:pStyle w:val="Normal1"/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464C" w14:textId="77777777" w:rsidR="005C7F3A" w:rsidRDefault="005C7F3A" w:rsidP="004735E1">
            <w:pPr>
              <w:pStyle w:val="Normal1"/>
              <w:widowControl w:val="0"/>
              <w:spacing w:before="0"/>
              <w:jc w:val="left"/>
            </w:pPr>
            <w:r w:rsidRPr="00836B70">
              <w:rPr>
                <w:lang w:val="pt-BR"/>
                <w:rPrChange w:id="73" w:author="Eduardo de Lima Cipriano" w:date="2019-10-02T08:31:00Z">
                  <w:rPr/>
                </w:rPrChange>
              </w:rPr>
              <w:t>Versionamento de código distribuído entre todos os desenvolvedores.</w:t>
            </w:r>
            <w:r w:rsidRPr="00836B70">
              <w:rPr>
                <w:lang w:val="pt-BR"/>
                <w:rPrChange w:id="74" w:author="Eduardo de Lima Cipriano" w:date="2019-10-02T08:31:00Z">
                  <w:rPr/>
                </w:rPrChange>
              </w:rPr>
              <w:br/>
            </w:r>
            <w:r w:rsidRPr="00836B70">
              <w:rPr>
                <w:lang w:val="pt-BR"/>
                <w:rPrChange w:id="75" w:author="Eduardo de Lima Cipriano" w:date="2019-10-02T08:31:00Z">
                  <w:rPr/>
                </w:rPrChange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</w:t>
            </w:r>
            <w:proofErr w:type="spellStart"/>
            <w:r>
              <w:t>ferramentas</w:t>
            </w:r>
            <w:proofErr w:type="spellEnd"/>
            <w:r>
              <w:t xml:space="preserve">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5C7F3A" w:rsidRPr="00836B70" w14:paraId="03D0EB2E" w14:textId="77777777" w:rsidTr="004735E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6BDD" w14:textId="77777777" w:rsidR="005C7F3A" w:rsidRDefault="005C7F3A" w:rsidP="004735E1">
            <w:pPr>
              <w:pStyle w:val="Normal1"/>
              <w:widowControl w:val="0"/>
              <w:spacing w:before="0"/>
              <w:jc w:val="left"/>
            </w:pPr>
            <w:r>
              <w:t>Python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C272" w14:textId="77777777" w:rsidR="005C7F3A" w:rsidRDefault="005C7F3A" w:rsidP="004735E1">
            <w:pPr>
              <w:pStyle w:val="Normal1"/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BFE" w14:textId="77777777" w:rsidR="005C7F3A" w:rsidRPr="00836B70" w:rsidRDefault="005C7F3A" w:rsidP="004735E1">
            <w:pPr>
              <w:pStyle w:val="Normal1"/>
              <w:widowControl w:val="0"/>
              <w:spacing w:before="0"/>
              <w:jc w:val="left"/>
              <w:rPr>
                <w:lang w:val="pt-BR"/>
                <w:rPrChange w:id="76" w:author="Eduardo de Lima Cipriano" w:date="2019-10-02T08:31:00Z">
                  <w:rPr/>
                </w:rPrChange>
              </w:rPr>
            </w:pPr>
            <w:proofErr w:type="gramStart"/>
            <w:r w:rsidRPr="00836B70">
              <w:rPr>
                <w:lang w:val="pt-BR"/>
                <w:rPrChange w:id="77" w:author="Eduardo de Lima Cipriano" w:date="2019-10-02T08:31:00Z">
                  <w:rPr/>
                </w:rPrChange>
              </w:rPr>
              <w:t>tem</w:t>
            </w:r>
            <w:proofErr w:type="gramEnd"/>
            <w:r w:rsidRPr="00836B70">
              <w:rPr>
                <w:lang w:val="pt-BR"/>
                <w:rPrChange w:id="78" w:author="Eduardo de Lima Cipriano" w:date="2019-10-02T08:31:00Z">
                  <w:rPr/>
                </w:rPrChange>
              </w:rPr>
              <w:t xml:space="preserve"> uma matriz de frameworks para </w:t>
            </w:r>
            <w:r w:rsidR="00FE4777">
              <w:fldChar w:fldCharType="begin"/>
            </w:r>
            <w:r w:rsidR="00FE4777" w:rsidRPr="00836B70">
              <w:rPr>
                <w:lang w:val="pt-BR"/>
                <w:rPrChange w:id="79" w:author="Eduardo de Lima Cipriano" w:date="2019-10-02T08:31:00Z">
                  <w:rPr/>
                </w:rPrChange>
              </w:rPr>
              <w:instrText xml:space="preserve"> HYPERLINK "https://blog.mastertech.tech/tecnologia/vale-pena-aprender-desenvolvimento-web/" \t "_blank" </w:instrText>
            </w:r>
            <w:r w:rsidR="00FE4777">
              <w:fldChar w:fldCharType="separate"/>
            </w:r>
            <w:r w:rsidRPr="00836B70">
              <w:rPr>
                <w:rStyle w:val="Hyperlink"/>
                <w:color w:val="000000" w:themeColor="text1"/>
                <w:lang w:val="pt-BR"/>
                <w:rPrChange w:id="80" w:author="Eduardo de Lima Cipriano" w:date="2019-10-02T08:31:00Z">
                  <w:rPr>
                    <w:rStyle w:val="Hyperlink"/>
                    <w:color w:val="000000" w:themeColor="text1"/>
                  </w:rPr>
                </w:rPrChange>
              </w:rPr>
              <w:t>desenvolvimento de websites</w:t>
            </w:r>
            <w:r w:rsidR="00FE4777">
              <w:rPr>
                <w:rStyle w:val="Hyperlink"/>
                <w:color w:val="000000" w:themeColor="text1"/>
              </w:rPr>
              <w:fldChar w:fldCharType="end"/>
            </w:r>
            <w:r w:rsidRPr="00836B70">
              <w:rPr>
                <w:color w:val="000000" w:themeColor="text1"/>
                <w:lang w:val="pt-BR"/>
                <w:rPrChange w:id="81" w:author="Eduardo de Lima Cipriano" w:date="2019-10-02T08:31:00Z">
                  <w:rPr>
                    <w:color w:val="000000" w:themeColor="text1"/>
                  </w:rPr>
                </w:rPrChange>
              </w:rPr>
              <w:t>,</w:t>
            </w:r>
            <w:r w:rsidRPr="00836B70">
              <w:rPr>
                <w:lang w:val="pt-BR"/>
                <w:rPrChange w:id="82" w:author="Eduardo de Lima Cipriano" w:date="2019-10-02T08:31:00Z">
                  <w:rPr/>
                </w:rPrChange>
              </w:rPr>
              <w:t xml:space="preserve"> </w:t>
            </w:r>
            <w:proofErr w:type="spellStart"/>
            <w:r w:rsidRPr="00836B70">
              <w:rPr>
                <w:lang w:val="pt-BR"/>
                <w:rPrChange w:id="83" w:author="Eduardo de Lima Cipriano" w:date="2019-10-02T08:31:00Z">
                  <w:rPr/>
                </w:rPrChange>
              </w:rPr>
              <w:t>Django</w:t>
            </w:r>
            <w:proofErr w:type="spellEnd"/>
            <w:r w:rsidRPr="00836B70">
              <w:rPr>
                <w:lang w:val="pt-BR"/>
                <w:rPrChange w:id="84" w:author="Eduardo de Lima Cipriano" w:date="2019-10-02T08:31:00Z">
                  <w:rPr/>
                </w:rPrChange>
              </w:rPr>
              <w:t xml:space="preserve">, </w:t>
            </w:r>
            <w:proofErr w:type="spellStart"/>
            <w:r w:rsidRPr="00836B70">
              <w:rPr>
                <w:lang w:val="pt-BR"/>
                <w:rPrChange w:id="85" w:author="Eduardo de Lima Cipriano" w:date="2019-10-02T08:31:00Z">
                  <w:rPr/>
                </w:rPrChange>
              </w:rPr>
              <w:t>Flask</w:t>
            </w:r>
            <w:proofErr w:type="spellEnd"/>
            <w:r w:rsidRPr="00836B70">
              <w:rPr>
                <w:lang w:val="pt-BR"/>
                <w:rPrChange w:id="86" w:author="Eduardo de Lima Cipriano" w:date="2019-10-02T08:31:00Z">
                  <w:rPr/>
                </w:rPrChange>
              </w:rPr>
              <w:t xml:space="preserve">, e </w:t>
            </w:r>
            <w:proofErr w:type="spellStart"/>
            <w:r w:rsidRPr="00836B70">
              <w:rPr>
                <w:lang w:val="pt-BR"/>
                <w:rPrChange w:id="87" w:author="Eduardo de Lima Cipriano" w:date="2019-10-02T08:31:00Z">
                  <w:rPr/>
                </w:rPrChange>
              </w:rPr>
              <w:t>Pylons</w:t>
            </w:r>
            <w:proofErr w:type="spellEnd"/>
            <w:r w:rsidRPr="00836B70">
              <w:rPr>
                <w:lang w:val="pt-BR"/>
                <w:rPrChange w:id="88" w:author="Eduardo de Lima Cipriano" w:date="2019-10-02T08:31:00Z">
                  <w:rPr/>
                </w:rPrChange>
              </w:rPr>
              <w:t xml:space="preserve">. Já que essas estruturas são escritas em Python, essa é a principal razão que </w:t>
            </w:r>
            <w:r w:rsidRPr="00836B70">
              <w:rPr>
                <w:rStyle w:val="Forte"/>
                <w:lang w:val="pt-BR"/>
                <w:rPrChange w:id="89" w:author="Eduardo de Lima Cipriano" w:date="2019-10-02T08:31:00Z">
                  <w:rPr>
                    <w:rStyle w:val="Forte"/>
                  </w:rPr>
                </w:rPrChange>
              </w:rPr>
              <w:t xml:space="preserve">torna o código muito mais rápido e </w:t>
            </w:r>
            <w:proofErr w:type="spellStart"/>
            <w:r w:rsidRPr="00836B70">
              <w:rPr>
                <w:rStyle w:val="Forte"/>
                <w:lang w:val="pt-BR"/>
                <w:rPrChange w:id="90" w:author="Eduardo de Lima Cipriano" w:date="2019-10-02T08:31:00Z">
                  <w:rPr>
                    <w:rStyle w:val="Forte"/>
                  </w:rPr>
                </w:rPrChange>
              </w:rPr>
              <w:t>estáve</w:t>
            </w:r>
            <w:proofErr w:type="spellEnd"/>
            <w:r w:rsidRPr="00836B70">
              <w:rPr>
                <w:rStyle w:val="Forte"/>
                <w:lang w:val="pt-BR"/>
                <w:rPrChange w:id="91" w:author="Eduardo de Lima Cipriano" w:date="2019-10-02T08:31:00Z">
                  <w:rPr>
                    <w:rStyle w:val="Forte"/>
                  </w:rPr>
                </w:rPrChange>
              </w:rPr>
              <w:t>.</w:t>
            </w:r>
          </w:p>
        </w:tc>
      </w:tr>
      <w:tr w:rsidR="005C7F3A" w:rsidRPr="00836B70" w14:paraId="6B6DEB47" w14:textId="77777777" w:rsidTr="004735E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F744" w14:textId="77777777" w:rsidR="005C7F3A" w:rsidRDefault="005C7F3A" w:rsidP="004735E1">
            <w:pPr>
              <w:pStyle w:val="Normal1"/>
              <w:widowControl w:val="0"/>
              <w:spacing w:before="0"/>
              <w:jc w:val="left"/>
            </w:pPr>
            <w:proofErr w:type="spellStart"/>
            <w:r>
              <w:t>Sqlite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9DFA" w14:textId="77777777" w:rsidR="005C7F3A" w:rsidRDefault="005C7F3A" w:rsidP="004735E1">
            <w:pPr>
              <w:pStyle w:val="Normal1"/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7B73" w14:textId="77777777" w:rsidR="005C7F3A" w:rsidRPr="00836B70" w:rsidRDefault="005C7F3A" w:rsidP="004735E1">
            <w:pPr>
              <w:pStyle w:val="Normal1"/>
              <w:widowControl w:val="0"/>
              <w:spacing w:before="0"/>
              <w:jc w:val="left"/>
              <w:rPr>
                <w:lang w:val="pt-BR"/>
                <w:rPrChange w:id="92" w:author="Eduardo de Lima Cipriano" w:date="2019-10-02T08:31:00Z">
                  <w:rPr/>
                </w:rPrChange>
              </w:rPr>
            </w:pPr>
            <w:r w:rsidRPr="00836B70">
              <w:rPr>
                <w:lang w:val="pt-BR"/>
                <w:rPrChange w:id="93" w:author="Eduardo de Lima Cipriano" w:date="2019-10-02T08:31:00Z">
                  <w:rPr/>
                </w:rPrChange>
              </w:rPr>
              <w:t>SGBD Relacional de licença gratuita.</w:t>
            </w:r>
          </w:p>
        </w:tc>
      </w:tr>
      <w:tr w:rsidR="005C7F3A" w:rsidRPr="00836B70" w14:paraId="7F951A0D" w14:textId="77777777" w:rsidTr="004735E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F069" w14:textId="77777777" w:rsidR="005C7F3A" w:rsidRDefault="005C7F3A" w:rsidP="004735E1">
            <w:pPr>
              <w:pStyle w:val="Normal1"/>
              <w:widowControl w:val="0"/>
              <w:spacing w:before="0"/>
              <w:jc w:val="left"/>
            </w:pP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E275" w14:textId="77777777" w:rsidR="005C7F3A" w:rsidRDefault="005C7F3A" w:rsidP="004735E1">
            <w:pPr>
              <w:pStyle w:val="Normal1"/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527" w14:textId="77777777" w:rsidR="005C7F3A" w:rsidRPr="00836B70" w:rsidRDefault="005C7F3A" w:rsidP="004735E1">
            <w:pPr>
              <w:pStyle w:val="Normal1"/>
              <w:widowControl w:val="0"/>
              <w:spacing w:before="0"/>
              <w:jc w:val="left"/>
              <w:rPr>
                <w:lang w:val="pt-BR"/>
                <w:rPrChange w:id="94" w:author="Eduardo de Lima Cipriano" w:date="2019-10-02T08:29:00Z">
                  <w:rPr/>
                </w:rPrChange>
              </w:rPr>
            </w:pPr>
            <w:proofErr w:type="spellStart"/>
            <w:r w:rsidRPr="00836B70">
              <w:rPr>
                <w:lang w:val="pt-BR"/>
                <w:rPrChange w:id="95" w:author="Eduardo de Lima Cipriano" w:date="2019-10-02T08:29:00Z">
                  <w:rPr/>
                </w:rPrChange>
              </w:rPr>
              <w:t>Django</w:t>
            </w:r>
            <w:proofErr w:type="spellEnd"/>
            <w:r w:rsidRPr="00836B70">
              <w:rPr>
                <w:lang w:val="pt-BR"/>
                <w:rPrChange w:id="96" w:author="Eduardo de Lima Cipriano" w:date="2019-10-02T08:29:00Z">
                  <w:rPr/>
                </w:rPrChange>
              </w:rPr>
              <w:t xml:space="preserve"> tem uma excelente estrutura base para projetos, você organiza seu projeto em </w:t>
            </w:r>
            <w:proofErr w:type="spellStart"/>
            <w:r w:rsidRPr="00836B70">
              <w:rPr>
                <w:lang w:val="pt-BR"/>
                <w:rPrChange w:id="97" w:author="Eduardo de Lima Cipriano" w:date="2019-10-02T08:29:00Z">
                  <w:rPr/>
                </w:rPrChange>
              </w:rPr>
              <w:t>apps</w:t>
            </w:r>
            <w:proofErr w:type="spellEnd"/>
            <w:r w:rsidRPr="00836B70">
              <w:rPr>
                <w:lang w:val="pt-BR"/>
                <w:rPrChange w:id="98" w:author="Eduardo de Lima Cipriano" w:date="2019-10-02T08:29:00Z">
                  <w:rPr/>
                </w:rPrChange>
              </w:rPr>
              <w:t xml:space="preserve"> tornando o projeto bem estruturado desde o início e facilita a integração entre projetos e </w:t>
            </w:r>
            <w:proofErr w:type="spellStart"/>
            <w:r w:rsidRPr="00836B70">
              <w:rPr>
                <w:lang w:val="pt-BR"/>
                <w:rPrChange w:id="99" w:author="Eduardo de Lima Cipriano" w:date="2019-10-02T08:29:00Z">
                  <w:rPr/>
                </w:rPrChange>
              </w:rPr>
              <w:t>apps</w:t>
            </w:r>
            <w:proofErr w:type="spellEnd"/>
            <w:r w:rsidRPr="00836B70">
              <w:rPr>
                <w:lang w:val="pt-BR"/>
                <w:rPrChange w:id="100" w:author="Eduardo de Lima Cipriano" w:date="2019-10-02T08:29:00Z">
                  <w:rPr/>
                </w:rPrChange>
              </w:rPr>
              <w:t xml:space="preserve"> de terceiros.</w:t>
            </w:r>
            <w:commentRangeEnd w:id="72"/>
            <w:r w:rsidR="00CE381B">
              <w:rPr>
                <w:rStyle w:val="Refdecomentrio"/>
              </w:rPr>
              <w:commentReference w:id="72"/>
            </w:r>
          </w:p>
        </w:tc>
      </w:tr>
    </w:tbl>
    <w:p w14:paraId="65FBA53C" w14:textId="68AA92C2" w:rsidR="00A6008B" w:rsidRDefault="00A6008B" w:rsidP="005C7F3A">
      <w:pPr>
        <w:tabs>
          <w:tab w:val="clear" w:pos="720"/>
          <w:tab w:val="left" w:pos="6360"/>
        </w:tabs>
        <w:ind w:left="0"/>
        <w:rPr>
          <w:ins w:id="101" w:author="Vanderson Gomes Bossi" w:date="2019-09-29T20:11:00Z"/>
          <w:rFonts w:ascii="Times New Roman" w:hAnsi="Times New Roman" w:cs="Times New Roman"/>
          <w:lang w:val="pt-BR"/>
        </w:rPr>
      </w:pPr>
    </w:p>
    <w:p w14:paraId="72CD04D9" w14:textId="3E3FFA02" w:rsidR="00CE381B" w:rsidRDefault="00CE381B" w:rsidP="005C7F3A">
      <w:pPr>
        <w:tabs>
          <w:tab w:val="clear" w:pos="720"/>
          <w:tab w:val="left" w:pos="6360"/>
        </w:tabs>
        <w:ind w:left="0"/>
        <w:rPr>
          <w:ins w:id="102" w:author="Vanderson Gomes Bossi" w:date="2019-09-29T20:11:00Z"/>
          <w:rFonts w:ascii="Times New Roman" w:hAnsi="Times New Roman" w:cs="Times New Roman"/>
          <w:lang w:val="pt-BR"/>
        </w:rPr>
      </w:pPr>
    </w:p>
    <w:p w14:paraId="0AAD8CB3" w14:textId="5044CF94" w:rsidR="00CE381B" w:rsidRPr="005C7F3A" w:rsidRDefault="00CE381B" w:rsidP="005C7F3A">
      <w:pPr>
        <w:tabs>
          <w:tab w:val="clear" w:pos="720"/>
          <w:tab w:val="left" w:pos="6360"/>
        </w:tabs>
        <w:ind w:left="0"/>
        <w:rPr>
          <w:rFonts w:ascii="Times New Roman" w:hAnsi="Times New Roman" w:cs="Times New Roman"/>
          <w:lang w:val="pt-BR"/>
        </w:rPr>
      </w:pPr>
      <w:ins w:id="103" w:author="Vanderson Gomes Bossi" w:date="2019-09-29T20:11:00Z">
        <w:r w:rsidRPr="00CE381B">
          <w:rPr>
            <w:rFonts w:ascii="Times New Roman" w:hAnsi="Times New Roman" w:cs="Times New Roman"/>
            <w:highlight w:val="yellow"/>
            <w:lang w:val="pt-BR"/>
            <w:rPrChange w:id="104" w:author="Vanderson Gomes Bossi" w:date="2019-09-29T20:12:00Z">
              <w:rPr>
                <w:rFonts w:ascii="Times New Roman" w:hAnsi="Times New Roman" w:cs="Times New Roman"/>
                <w:lang w:val="pt-BR"/>
              </w:rPr>
            </w:rPrChange>
          </w:rPr>
          <w:lastRenderedPageBreak/>
          <w:t xml:space="preserve">Mantenham a estrutura do </w:t>
        </w:r>
        <w:proofErr w:type="spellStart"/>
        <w:r w:rsidRPr="00CE381B">
          <w:rPr>
            <w:rFonts w:ascii="Times New Roman" w:hAnsi="Times New Roman" w:cs="Times New Roman"/>
            <w:highlight w:val="yellow"/>
            <w:lang w:val="pt-BR"/>
            <w:rPrChange w:id="105" w:author="Vanderson Gomes Bossi" w:date="2019-09-29T20:12:00Z">
              <w:rPr>
                <w:rFonts w:ascii="Times New Roman" w:hAnsi="Times New Roman" w:cs="Times New Roman"/>
                <w:lang w:val="pt-BR"/>
              </w:rPr>
            </w:rPrChange>
          </w:rPr>
          <w:t>template</w:t>
        </w:r>
      </w:ins>
      <w:proofErr w:type="spellEnd"/>
      <w:ins w:id="106" w:author="Vanderson Gomes Bossi" w:date="2019-09-29T20:12:00Z">
        <w:r w:rsidRPr="00CE381B">
          <w:rPr>
            <w:rFonts w:ascii="Times New Roman" w:hAnsi="Times New Roman" w:cs="Times New Roman"/>
            <w:highlight w:val="yellow"/>
            <w:lang w:val="pt-BR"/>
            <w:rPrChange w:id="107" w:author="Vanderson Gomes Bossi" w:date="2019-09-29T20:12:00Z">
              <w:rPr>
                <w:rFonts w:ascii="Times New Roman" w:hAnsi="Times New Roman" w:cs="Times New Roman"/>
                <w:lang w:val="pt-BR"/>
              </w:rPr>
            </w:rPrChange>
          </w:rPr>
          <w:t>, principalmente as referências.</w:t>
        </w:r>
      </w:ins>
    </w:p>
    <w:sectPr w:rsidR="00CE381B" w:rsidRPr="005C7F3A" w:rsidSect="00746C9A">
      <w:headerReference w:type="even" r:id="rId17"/>
      <w:headerReference w:type="default" r:id="rId18"/>
      <w:footerReference w:type="even" r:id="rId19"/>
      <w:footerReference w:type="first" r:id="rId20"/>
      <w:type w:val="continuous"/>
      <w:pgSz w:w="11907" w:h="16840" w:code="9"/>
      <w:pgMar w:top="1985" w:right="1701" w:bottom="1418" w:left="1701" w:header="964" w:footer="96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anderson Gomes Bossi" w:date="2019-09-29T20:12:00Z" w:initials="VGB">
    <w:p w14:paraId="43A4351D" w14:textId="77777777" w:rsidR="00CE381B" w:rsidRPr="00836B70" w:rsidRDefault="00CE381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spellStart"/>
      <w:r w:rsidRPr="00836B70">
        <w:rPr>
          <w:lang w:val="pt-BR"/>
        </w:rPr>
        <w:t>Reviseem</w:t>
      </w:r>
      <w:proofErr w:type="spellEnd"/>
      <w:r w:rsidRPr="00836B70">
        <w:rPr>
          <w:lang w:val="pt-BR"/>
        </w:rPr>
        <w:t xml:space="preserve"> a formatação de todo o documento.</w:t>
      </w:r>
    </w:p>
    <w:p w14:paraId="7ADC3C06" w14:textId="514C609F" w:rsidR="00CE381B" w:rsidRPr="00836B70" w:rsidRDefault="00CE381B">
      <w:pPr>
        <w:pStyle w:val="Textodecomentrio"/>
        <w:rPr>
          <w:lang w:val="pt-BR"/>
        </w:rPr>
      </w:pPr>
      <w:r w:rsidRPr="00836B70">
        <w:rPr>
          <w:lang w:val="pt-BR"/>
        </w:rPr>
        <w:t xml:space="preserve">Vejam o </w:t>
      </w:r>
      <w:proofErr w:type="spellStart"/>
      <w:r w:rsidRPr="00836B70">
        <w:rPr>
          <w:lang w:val="pt-BR"/>
        </w:rPr>
        <w:t>template</w:t>
      </w:r>
      <w:proofErr w:type="spellEnd"/>
      <w:r w:rsidRPr="00836B70">
        <w:rPr>
          <w:lang w:val="pt-BR"/>
        </w:rPr>
        <w:t xml:space="preserve"> disponibilizado.</w:t>
      </w:r>
    </w:p>
  </w:comment>
  <w:comment w:id="6" w:author="Vanderson Gomes Bossi" w:date="2019-09-09T11:26:00Z" w:initials="VGB">
    <w:p w14:paraId="6C6C26EA" w14:textId="0DF6D4FD" w:rsidR="00A13702" w:rsidRPr="00836B70" w:rsidRDefault="00A1370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>Que bote!?? Favor utilizar LINGUAGEM FORMAL!</w:t>
      </w:r>
    </w:p>
  </w:comment>
  <w:comment w:id="10" w:author="Vanderson Gomes Bossi" w:date="2019-09-09T11:27:00Z" w:initials="VGB">
    <w:p w14:paraId="5155A522" w14:textId="15E71FBD" w:rsidR="00A13702" w:rsidRPr="00836B70" w:rsidRDefault="00A1370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 xml:space="preserve">Revisar a formatação. Favor, seguir o </w:t>
      </w:r>
      <w:proofErr w:type="spellStart"/>
      <w:r w:rsidRPr="00836B70">
        <w:rPr>
          <w:lang w:val="pt-BR"/>
        </w:rPr>
        <w:t>template</w:t>
      </w:r>
      <w:proofErr w:type="spellEnd"/>
      <w:r w:rsidRPr="00836B70">
        <w:rPr>
          <w:lang w:val="pt-BR"/>
        </w:rPr>
        <w:t xml:space="preserve"> disponibilizado.</w:t>
      </w:r>
    </w:p>
  </w:comment>
  <w:comment w:id="11" w:author="Vanderson Gomes Bossi" w:date="2019-09-09T11:28:00Z" w:initials="VGB">
    <w:p w14:paraId="5610889B" w14:textId="69E4B413" w:rsidR="00A13702" w:rsidRPr="00836B70" w:rsidRDefault="00A1370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>Na seção de introdução espera-se um breve resumo do escopo do trabalho, dizendo em poucas linhas do que se trata o produto construído. Diga quem é o cliente, o que foi pedido e o que será entregue.</w:t>
      </w:r>
    </w:p>
  </w:comment>
  <w:comment w:id="9" w:author="Vanderson Gomes Bossi" w:date="2019-09-29T20:04:00Z" w:initials="VGB">
    <w:p w14:paraId="52E2C030" w14:textId="77777777" w:rsidR="00CE381B" w:rsidRPr="00836B70" w:rsidRDefault="00CE381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 xml:space="preserve">Esta </w:t>
      </w:r>
      <w:proofErr w:type="spellStart"/>
      <w:r w:rsidRPr="00836B70">
        <w:rPr>
          <w:lang w:val="pt-BR"/>
        </w:rPr>
        <w:t>introduçãoo</w:t>
      </w:r>
      <w:proofErr w:type="spellEnd"/>
      <w:r w:rsidRPr="00836B70">
        <w:rPr>
          <w:lang w:val="pt-BR"/>
        </w:rPr>
        <w:t xml:space="preserve"> pode ser melhorada.</w:t>
      </w:r>
    </w:p>
    <w:p w14:paraId="1E7423A4" w14:textId="02C155B1" w:rsidR="00CE381B" w:rsidRPr="00836B70" w:rsidRDefault="00CE381B">
      <w:pPr>
        <w:pStyle w:val="Textodecomentrio"/>
        <w:rPr>
          <w:lang w:val="pt-BR"/>
        </w:rPr>
      </w:pPr>
      <w:r w:rsidRPr="00836B70">
        <w:rPr>
          <w:lang w:val="pt-BR"/>
        </w:rPr>
        <w:t xml:space="preserve">As frases estão </w:t>
      </w:r>
      <w:proofErr w:type="spellStart"/>
      <w:r w:rsidRPr="00836B70">
        <w:rPr>
          <w:lang w:val="pt-BR"/>
        </w:rPr>
        <w:t>desconecssas</w:t>
      </w:r>
      <w:proofErr w:type="spellEnd"/>
      <w:r w:rsidRPr="00836B70">
        <w:rPr>
          <w:lang w:val="pt-BR"/>
        </w:rPr>
        <w:t>.</w:t>
      </w:r>
    </w:p>
  </w:comment>
  <w:comment w:id="12" w:author="Vanderson Gomes Bossi" w:date="2019-09-09T11:28:00Z" w:initials="VGB">
    <w:p w14:paraId="58A6CB74" w14:textId="77777777" w:rsidR="00A13702" w:rsidRPr="00836B70" w:rsidRDefault="00A1370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>Revisar o texto.</w:t>
      </w:r>
    </w:p>
    <w:p w14:paraId="11D80792" w14:textId="77777777" w:rsidR="00A13702" w:rsidRPr="00836B70" w:rsidRDefault="00A13702" w:rsidP="00A13702">
      <w:pPr>
        <w:keepNext/>
        <w:spacing w:before="240"/>
        <w:jc w:val="left"/>
        <w:rPr>
          <w:lang w:val="pt-BR"/>
        </w:rPr>
      </w:pPr>
      <w:r w:rsidRPr="00836B70">
        <w:rPr>
          <w:lang w:val="pt-BR"/>
        </w:rPr>
        <w:t xml:space="preserve">Nessa seção, deve-se apresentar o problema que o cliente tem que o projeto irá resolver. Apresente o cliente, o tipo de negócio, como ele atua atualmente e quais os problemas relatados pelo cliente e/ou percebidos pelos analistas. </w:t>
      </w:r>
    </w:p>
    <w:p w14:paraId="5EB95712" w14:textId="284776D7" w:rsidR="00A13702" w:rsidRPr="00836B70" w:rsidRDefault="00A13702">
      <w:pPr>
        <w:pStyle w:val="Textodecomentrio"/>
        <w:rPr>
          <w:lang w:val="pt-BR"/>
        </w:rPr>
      </w:pPr>
    </w:p>
  </w:comment>
  <w:comment w:id="30" w:author="Vanderson Gomes Bossi" w:date="2019-09-29T20:07:00Z" w:initials="VGB">
    <w:p w14:paraId="6D147D87" w14:textId="2F0B0405" w:rsidR="00CE381B" w:rsidRPr="00836B70" w:rsidRDefault="00CE381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>Toda figura deve ser nomead</w:t>
      </w:r>
      <w:bookmarkStart w:id="31" w:name="_GoBack"/>
      <w:bookmarkEnd w:id="31"/>
      <w:r w:rsidRPr="00836B70">
        <w:rPr>
          <w:lang w:val="pt-BR"/>
        </w:rPr>
        <w:t>a. Exemplo: figura 1.</w:t>
      </w:r>
    </w:p>
  </w:comment>
  <w:comment w:id="35" w:author="Vanderson Gomes Bossi" w:date="2019-09-29T20:07:00Z" w:initials="VGB">
    <w:p w14:paraId="54A5FD2C" w14:textId="093F94D5" w:rsidR="00CE381B" w:rsidRPr="00836B70" w:rsidRDefault="00CE381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 xml:space="preserve">Aqui deve ser um texto </w:t>
      </w:r>
      <w:proofErr w:type="spellStart"/>
      <w:r w:rsidRPr="00836B70">
        <w:rPr>
          <w:lang w:val="pt-BR"/>
        </w:rPr>
        <w:t>apnas</w:t>
      </w:r>
      <w:proofErr w:type="spellEnd"/>
      <w:r w:rsidRPr="00836B70">
        <w:rPr>
          <w:lang w:val="pt-BR"/>
        </w:rPr>
        <w:t xml:space="preserve"> introdutório ao seu diagrama e após a figura é que será explicado o que é cada componente.</w:t>
      </w:r>
    </w:p>
  </w:comment>
  <w:comment w:id="51" w:author="Vanderson Gomes Bossi" w:date="2019-09-29T20:08:00Z" w:initials="VGB">
    <w:p w14:paraId="673D5AFC" w14:textId="1B669A88" w:rsidR="00CE381B" w:rsidRPr="00836B70" w:rsidRDefault="00CE381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>Revisem o diagrama de componente pois ele não é um fluxo grama.</w:t>
      </w:r>
    </w:p>
  </w:comment>
  <w:comment w:id="56" w:author="Vanderson Gomes Bossi" w:date="2019-09-29T20:09:00Z" w:initials="VGB">
    <w:p w14:paraId="7DC04DBE" w14:textId="77777777" w:rsidR="00CE381B" w:rsidRPr="00836B70" w:rsidRDefault="00CE381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 xml:space="preserve">Infraestrutura é a parte </w:t>
      </w:r>
      <w:proofErr w:type="spellStart"/>
      <w:r w:rsidRPr="00836B70">
        <w:rPr>
          <w:lang w:val="pt-BR"/>
        </w:rPr>
        <w:t>fisica</w:t>
      </w:r>
      <w:proofErr w:type="spellEnd"/>
      <w:r w:rsidRPr="00836B70">
        <w:rPr>
          <w:lang w:val="pt-BR"/>
        </w:rPr>
        <w:t>.</w:t>
      </w:r>
    </w:p>
    <w:p w14:paraId="243E41E2" w14:textId="77777777" w:rsidR="00CE381B" w:rsidRPr="00836B70" w:rsidRDefault="00CE381B">
      <w:pPr>
        <w:pStyle w:val="Textodecomentrio"/>
        <w:rPr>
          <w:lang w:val="pt-BR"/>
        </w:rPr>
      </w:pPr>
      <w:r w:rsidRPr="00836B70">
        <w:rPr>
          <w:lang w:val="pt-BR"/>
        </w:rPr>
        <w:t>O que ele possui apenas um computador qual a configuração, possui rede, internet.</w:t>
      </w:r>
    </w:p>
    <w:p w14:paraId="48F4A621" w14:textId="77777777" w:rsidR="00CE381B" w:rsidRPr="00836B70" w:rsidRDefault="00CE381B">
      <w:pPr>
        <w:pStyle w:val="Textodecomentrio"/>
        <w:rPr>
          <w:lang w:val="pt-BR"/>
        </w:rPr>
      </w:pPr>
      <w:r w:rsidRPr="00836B70">
        <w:rPr>
          <w:lang w:val="pt-BR"/>
        </w:rPr>
        <w:t xml:space="preserve">Será </w:t>
      </w:r>
      <w:proofErr w:type="spellStart"/>
      <w:r w:rsidRPr="00836B70">
        <w:rPr>
          <w:lang w:val="pt-BR"/>
        </w:rPr>
        <w:t>necessario</w:t>
      </w:r>
      <w:proofErr w:type="spellEnd"/>
      <w:r w:rsidRPr="00836B70">
        <w:rPr>
          <w:lang w:val="pt-BR"/>
        </w:rPr>
        <w:t xml:space="preserve"> mudar para instalar o Sistema?</w:t>
      </w:r>
    </w:p>
    <w:p w14:paraId="4A430588" w14:textId="127E29C5" w:rsidR="00CE381B" w:rsidRPr="00836B70" w:rsidRDefault="00CE381B">
      <w:pPr>
        <w:pStyle w:val="Textodecomentrio"/>
        <w:rPr>
          <w:lang w:val="pt-BR"/>
        </w:rPr>
      </w:pPr>
      <w:r w:rsidRPr="00836B70">
        <w:rPr>
          <w:lang w:val="pt-BR"/>
        </w:rPr>
        <w:t xml:space="preserve">O Sistema </w:t>
      </w:r>
      <w:proofErr w:type="spellStart"/>
      <w:r w:rsidRPr="00836B70">
        <w:rPr>
          <w:lang w:val="pt-BR"/>
        </w:rPr>
        <w:t>usrá</w:t>
      </w:r>
      <w:proofErr w:type="spellEnd"/>
      <w:r w:rsidRPr="00836B70">
        <w:rPr>
          <w:lang w:val="pt-BR"/>
        </w:rPr>
        <w:t xml:space="preserve"> servidor local ou em </w:t>
      </w:r>
      <w:proofErr w:type="spellStart"/>
      <w:r w:rsidRPr="00836B70">
        <w:rPr>
          <w:lang w:val="pt-BR"/>
        </w:rPr>
        <w:t>nnuvem</w:t>
      </w:r>
      <w:proofErr w:type="spellEnd"/>
      <w:r w:rsidRPr="00836B70">
        <w:rPr>
          <w:lang w:val="pt-BR"/>
        </w:rPr>
        <w:t>?</w:t>
      </w:r>
    </w:p>
  </w:comment>
  <w:comment w:id="69" w:author="Vanderson Gomes Bossi" w:date="2019-09-29T20:10:00Z" w:initials="VGB">
    <w:p w14:paraId="0D153712" w14:textId="58581102" w:rsidR="00CE381B" w:rsidRPr="00836B70" w:rsidRDefault="00CE381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 xml:space="preserve">Cuidado com o </w:t>
      </w:r>
      <w:proofErr w:type="spellStart"/>
      <w:r w:rsidRPr="00836B70">
        <w:rPr>
          <w:lang w:val="pt-BR"/>
        </w:rPr>
        <w:t>excess</w:t>
      </w:r>
      <w:proofErr w:type="spellEnd"/>
      <w:r w:rsidRPr="00836B70">
        <w:rPr>
          <w:lang w:val="pt-BR"/>
        </w:rPr>
        <w:t xml:space="preserve"> de espaços.</w:t>
      </w:r>
    </w:p>
  </w:comment>
  <w:comment w:id="71" w:author="Vanderson Gomes Bossi" w:date="2019-09-29T20:10:00Z" w:initials="VGB">
    <w:p w14:paraId="459158D0" w14:textId="4B50AE85" w:rsidR="00CE381B" w:rsidRPr="00836B70" w:rsidRDefault="00CE381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>Ates de qualquer tabela ou imagem deve haver um texto introdutório.</w:t>
      </w:r>
    </w:p>
  </w:comment>
  <w:comment w:id="72" w:author="Vanderson Gomes Bossi" w:date="2019-09-29T20:11:00Z" w:initials="VGB">
    <w:p w14:paraId="7143F7C9" w14:textId="46C402C1" w:rsidR="00CE381B" w:rsidRPr="00836B70" w:rsidRDefault="00CE381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36B70">
        <w:rPr>
          <w:lang w:val="pt-BR"/>
        </w:rPr>
        <w:t>Formatar tabela no padrão ABNT.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DC3C06" w15:done="0"/>
  <w15:commentEx w15:paraId="6C6C26EA" w15:done="0"/>
  <w15:commentEx w15:paraId="5155A522" w15:done="0"/>
  <w15:commentEx w15:paraId="5610889B" w15:done="0"/>
  <w15:commentEx w15:paraId="1E7423A4" w15:done="0"/>
  <w15:commentEx w15:paraId="5EB95712" w15:done="0"/>
  <w15:commentEx w15:paraId="6D147D87" w15:done="0"/>
  <w15:commentEx w15:paraId="54A5FD2C" w15:done="0"/>
  <w15:commentEx w15:paraId="673D5AFC" w15:done="0"/>
  <w15:commentEx w15:paraId="4A430588" w15:done="0"/>
  <w15:commentEx w15:paraId="0D153712" w15:done="0"/>
  <w15:commentEx w15:paraId="459158D0" w15:done="0"/>
  <w15:commentEx w15:paraId="7143F7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DC3C06" w16cid:durableId="213B8EA7"/>
  <w16cid:commentId w16cid:paraId="6C6C26EA" w16cid:durableId="2120B56F"/>
  <w16cid:commentId w16cid:paraId="5155A522" w16cid:durableId="2120B5A5"/>
  <w16cid:commentId w16cid:paraId="5610889B" w16cid:durableId="2120B5E6"/>
  <w16cid:commentId w16cid:paraId="1E7423A4" w16cid:durableId="213B8CD6"/>
  <w16cid:commentId w16cid:paraId="5EB95712" w16cid:durableId="2120B5C9"/>
  <w16cid:commentId w16cid:paraId="4E011F6C" w16cid:durableId="213B8D4E"/>
  <w16cid:commentId w16cid:paraId="6D147D87" w16cid:durableId="213B8D74"/>
  <w16cid:commentId w16cid:paraId="54A5FD2C" w16cid:durableId="213B8D9A"/>
  <w16cid:commentId w16cid:paraId="673D5AFC" w16cid:durableId="213B8DCD"/>
  <w16cid:commentId w16cid:paraId="4A430588" w16cid:durableId="213B8DF0"/>
  <w16cid:commentId w16cid:paraId="0D153712" w16cid:durableId="213B8E3E"/>
  <w16cid:commentId w16cid:paraId="459158D0" w16cid:durableId="213B8E4E"/>
  <w16cid:commentId w16cid:paraId="7143F7C9" w16cid:durableId="213B8E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89AC8" w14:textId="77777777" w:rsidR="00FE4777" w:rsidRDefault="00FE4777">
      <w:pPr>
        <w:spacing w:before="0"/>
      </w:pPr>
      <w:r>
        <w:separator/>
      </w:r>
    </w:p>
  </w:endnote>
  <w:endnote w:type="continuationSeparator" w:id="0">
    <w:p w14:paraId="54F9E95F" w14:textId="77777777" w:rsidR="00FE4777" w:rsidRDefault="00FE4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20887" w14:textId="77777777" w:rsidR="00E20F1A" w:rsidRDefault="00E20F1A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78EA8" w14:textId="77777777" w:rsidR="00E20F1A" w:rsidRDefault="00E20F1A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ACBA8" w14:textId="77777777" w:rsidR="00C140D8" w:rsidRDefault="004D5234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BD0FF" w14:textId="77777777" w:rsidR="00C140D8" w:rsidRDefault="004D5234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DD32F" w14:textId="77777777" w:rsidR="00FE4777" w:rsidRDefault="00FE4777">
      <w:pPr>
        <w:spacing w:before="0"/>
      </w:pPr>
      <w:r>
        <w:separator/>
      </w:r>
    </w:p>
  </w:footnote>
  <w:footnote w:type="continuationSeparator" w:id="0">
    <w:p w14:paraId="318FDE3F" w14:textId="77777777" w:rsidR="00FE4777" w:rsidRDefault="00FE47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42DAF" w14:textId="77777777" w:rsidR="00E20F1A" w:rsidRDefault="00082801">
    <w:r>
      <w:fldChar w:fldCharType="begin"/>
    </w:r>
    <w:r w:rsidR="00E20F1A">
      <w:instrText>PAGE</w:instrText>
    </w:r>
    <w:r>
      <w:fldChar w:fldCharType="end"/>
    </w:r>
  </w:p>
  <w:p w14:paraId="1BF95CAE" w14:textId="77777777" w:rsidR="00E20F1A" w:rsidRPr="005E732C" w:rsidRDefault="00E20F1A">
    <w:pPr>
      <w:jc w:val="right"/>
      <w:rPr>
        <w:lang w:val="pt-BR"/>
      </w:rPr>
    </w:pPr>
    <w:r w:rsidRPr="005E732C">
      <w:rPr>
        <w:lang w:val="pt-BR"/>
      </w:rPr>
      <w:t xml:space="preserve">S. </w:t>
    </w:r>
    <w:proofErr w:type="spellStart"/>
    <w:r w:rsidRPr="005E732C">
      <w:rPr>
        <w:lang w:val="pt-BR"/>
      </w:rPr>
      <w:t>Sandri</w:t>
    </w:r>
    <w:proofErr w:type="spellEnd"/>
    <w:r w:rsidRPr="005E732C">
      <w:rPr>
        <w:lang w:val="pt-BR"/>
      </w:rPr>
      <w:t xml:space="preserve">, J. Stolfi, </w:t>
    </w:r>
    <w:proofErr w:type="spellStart"/>
    <w:r w:rsidRPr="005E732C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8110F" w14:textId="77777777" w:rsidR="00E20F1A" w:rsidRDefault="00E20F1A"/>
  <w:p w14:paraId="5D835F17" w14:textId="77777777" w:rsidR="00E20F1A" w:rsidRDefault="00E20F1A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3FE69" w14:textId="77777777" w:rsidR="00C140D8" w:rsidRDefault="00082801">
    <w:r>
      <w:fldChar w:fldCharType="begin"/>
    </w:r>
    <w:r w:rsidR="004D5234">
      <w:instrText>PAGE</w:instrText>
    </w:r>
    <w:r>
      <w:fldChar w:fldCharType="end"/>
    </w:r>
  </w:p>
  <w:p w14:paraId="0AD3DD56" w14:textId="77777777" w:rsidR="00C140D8" w:rsidRPr="005E732C" w:rsidRDefault="004D5234">
    <w:pPr>
      <w:jc w:val="right"/>
      <w:rPr>
        <w:lang w:val="pt-BR"/>
      </w:rPr>
    </w:pPr>
    <w:r w:rsidRPr="005E732C">
      <w:rPr>
        <w:lang w:val="pt-BR"/>
      </w:rPr>
      <w:t xml:space="preserve">S. </w:t>
    </w:r>
    <w:proofErr w:type="spellStart"/>
    <w:r w:rsidRPr="005E732C">
      <w:rPr>
        <w:lang w:val="pt-BR"/>
      </w:rPr>
      <w:t>Sandri</w:t>
    </w:r>
    <w:proofErr w:type="spellEnd"/>
    <w:r w:rsidRPr="005E732C">
      <w:rPr>
        <w:lang w:val="pt-BR"/>
      </w:rPr>
      <w:t xml:space="preserve">, J. Stolfi, </w:t>
    </w:r>
    <w:proofErr w:type="spellStart"/>
    <w:r w:rsidRPr="005E732C">
      <w:rPr>
        <w:lang w:val="pt-BR"/>
      </w:rPr>
      <w:t>L.Velho</w:t>
    </w:r>
    <w:proofErr w:type="spellEnd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CC3C5" w14:textId="77777777" w:rsidR="00C140D8" w:rsidRDefault="00C140D8"/>
  <w:p w14:paraId="6C3F0B3F" w14:textId="77777777" w:rsidR="00C140D8" w:rsidRDefault="00C140D8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5D1"/>
    <w:multiLevelType w:val="hybridMultilevel"/>
    <w:tmpl w:val="D912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978D7"/>
    <w:multiLevelType w:val="multilevel"/>
    <w:tmpl w:val="67021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553A40"/>
    <w:multiLevelType w:val="multilevel"/>
    <w:tmpl w:val="B9A0C6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nderson Gomes Bossi">
    <w15:presenceInfo w15:providerId="Windows Live" w15:userId="d75803030f8a9465"/>
  </w15:person>
  <w15:person w15:author="Eduardo de Lima Cipriano">
    <w15:presenceInfo w15:providerId="AD" w15:userId="S-1-5-21-2276270782-3425460420-2294784772-88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0D8"/>
    <w:rsid w:val="000578A3"/>
    <w:rsid w:val="00082801"/>
    <w:rsid w:val="0008799C"/>
    <w:rsid w:val="000D3F87"/>
    <w:rsid w:val="00136711"/>
    <w:rsid w:val="00173626"/>
    <w:rsid w:val="002A35E5"/>
    <w:rsid w:val="002B0ED6"/>
    <w:rsid w:val="002D701F"/>
    <w:rsid w:val="003835E0"/>
    <w:rsid w:val="00395499"/>
    <w:rsid w:val="003C6FB3"/>
    <w:rsid w:val="003E45EF"/>
    <w:rsid w:val="003E48DB"/>
    <w:rsid w:val="00420494"/>
    <w:rsid w:val="004D5234"/>
    <w:rsid w:val="004D6FB8"/>
    <w:rsid w:val="004E5C92"/>
    <w:rsid w:val="00515E99"/>
    <w:rsid w:val="00593AD0"/>
    <w:rsid w:val="005C7E07"/>
    <w:rsid w:val="005C7F3A"/>
    <w:rsid w:val="005E4072"/>
    <w:rsid w:val="005E732C"/>
    <w:rsid w:val="006122F8"/>
    <w:rsid w:val="006331E4"/>
    <w:rsid w:val="0064614D"/>
    <w:rsid w:val="006A26E4"/>
    <w:rsid w:val="00746C9A"/>
    <w:rsid w:val="007A475A"/>
    <w:rsid w:val="007B3B5D"/>
    <w:rsid w:val="00804880"/>
    <w:rsid w:val="00836B70"/>
    <w:rsid w:val="008629A0"/>
    <w:rsid w:val="008858B7"/>
    <w:rsid w:val="00895A89"/>
    <w:rsid w:val="008A4CB8"/>
    <w:rsid w:val="009466D2"/>
    <w:rsid w:val="00992E34"/>
    <w:rsid w:val="00A13702"/>
    <w:rsid w:val="00A340ED"/>
    <w:rsid w:val="00A6008B"/>
    <w:rsid w:val="00A61634"/>
    <w:rsid w:val="00AA0439"/>
    <w:rsid w:val="00AB0108"/>
    <w:rsid w:val="00AF3F04"/>
    <w:rsid w:val="00B043FB"/>
    <w:rsid w:val="00C140D8"/>
    <w:rsid w:val="00C62F86"/>
    <w:rsid w:val="00CB5B6C"/>
    <w:rsid w:val="00CE381B"/>
    <w:rsid w:val="00CF4CC8"/>
    <w:rsid w:val="00D94FC3"/>
    <w:rsid w:val="00DE559E"/>
    <w:rsid w:val="00E20F1A"/>
    <w:rsid w:val="00E27DDF"/>
    <w:rsid w:val="00E354EF"/>
    <w:rsid w:val="00E66489"/>
    <w:rsid w:val="00E81AB8"/>
    <w:rsid w:val="00E96228"/>
    <w:rsid w:val="00EC6E29"/>
    <w:rsid w:val="00EE139C"/>
    <w:rsid w:val="00FE4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F656"/>
  <w15:docId w15:val="{27458351-EB47-4322-8C34-CFCF8F48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ind w:left="454" w:right="45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801"/>
  </w:style>
  <w:style w:type="paragraph" w:styleId="Ttulo1">
    <w:name w:val="heading 1"/>
    <w:basedOn w:val="Normal"/>
    <w:next w:val="Normal"/>
    <w:uiPriority w:val="9"/>
    <w:qFormat/>
    <w:rsid w:val="00082801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0828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828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82801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8280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828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828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82801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0828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28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4CC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4CC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D6FB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E45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45E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45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45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45EF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20F1A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5E40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0"/>
      <w:jc w:val="left"/>
    </w:pPr>
  </w:style>
  <w:style w:type="paragraph" w:styleId="Rodap">
    <w:name w:val="footer"/>
    <w:basedOn w:val="Normal"/>
    <w:link w:val="RodapChar"/>
    <w:uiPriority w:val="99"/>
    <w:semiHidden/>
    <w:unhideWhenUsed/>
    <w:rsid w:val="005E4072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semiHidden/>
    <w:rsid w:val="005E4072"/>
  </w:style>
  <w:style w:type="paragraph" w:styleId="Cabealho">
    <w:name w:val="header"/>
    <w:basedOn w:val="Normal"/>
    <w:link w:val="CabealhoChar"/>
    <w:uiPriority w:val="99"/>
    <w:semiHidden/>
    <w:unhideWhenUsed/>
    <w:rsid w:val="005E4072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E4072"/>
  </w:style>
  <w:style w:type="paragraph" w:customStyle="1" w:styleId="Normal1">
    <w:name w:val="Normal1"/>
    <w:rsid w:val="005C7F3A"/>
    <w:pPr>
      <w:spacing w:after="0"/>
      <w:ind w:left="0" w:right="0"/>
    </w:pPr>
  </w:style>
  <w:style w:type="character" w:styleId="Forte">
    <w:name w:val="Strong"/>
    <w:basedOn w:val="Fontepargpadro"/>
    <w:uiPriority w:val="22"/>
    <w:qFormat/>
    <w:rsid w:val="005C7F3A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36B70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de Lima Cipriano</cp:lastModifiedBy>
  <cp:revision>40</cp:revision>
  <dcterms:created xsi:type="dcterms:W3CDTF">2019-04-15T21:28:00Z</dcterms:created>
  <dcterms:modified xsi:type="dcterms:W3CDTF">2019-10-02T11:37:00Z</dcterms:modified>
</cp:coreProperties>
</file>